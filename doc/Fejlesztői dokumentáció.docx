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57647" w14:textId="77777777" w:rsidR="008842C6" w:rsidRPr="008D294F" w:rsidRDefault="008842C6" w:rsidP="008842C6">
      <w:pPr>
        <w:jc w:val="center"/>
        <w:rPr>
          <w:sz w:val="56"/>
          <w:szCs w:val="56"/>
        </w:rPr>
      </w:pPr>
      <w:r w:rsidRPr="008D294F">
        <w:rPr>
          <w:sz w:val="56"/>
          <w:szCs w:val="56"/>
        </w:rPr>
        <w:t>LifeStyle</w:t>
      </w:r>
    </w:p>
    <w:p w14:paraId="20476BBE" w14:textId="77777777" w:rsidR="008842C6" w:rsidRDefault="008842C6" w:rsidP="008842C6"/>
    <w:p w14:paraId="6EFD2BB7" w14:textId="77777777" w:rsidR="008842C6" w:rsidRDefault="008842C6" w:rsidP="008842C6"/>
    <w:p w14:paraId="01830791" w14:textId="77777777" w:rsidR="008842C6" w:rsidRPr="008D294F" w:rsidRDefault="008842C6" w:rsidP="008842C6">
      <w:pPr>
        <w:spacing w:after="0"/>
        <w:jc w:val="center"/>
        <w:rPr>
          <w:rFonts w:ascii="Arial Nova" w:hAnsi="Arial Nova"/>
          <w:sz w:val="40"/>
          <w:szCs w:val="40"/>
        </w:rPr>
      </w:pPr>
      <w:r w:rsidRPr="008D294F">
        <w:rPr>
          <w:rFonts w:ascii="Arial Nova" w:hAnsi="Arial Nova"/>
          <w:sz w:val="40"/>
          <w:szCs w:val="40"/>
        </w:rPr>
        <w:t>Fejlesztői dokumentáció</w:t>
      </w:r>
    </w:p>
    <w:p w14:paraId="1AC5F15D" w14:textId="77777777" w:rsidR="008842C6" w:rsidRPr="008D294F" w:rsidRDefault="008842C6" w:rsidP="008842C6">
      <w:pPr>
        <w:spacing w:after="0"/>
        <w:jc w:val="center"/>
        <w:rPr>
          <w:rFonts w:ascii="Arial Nova" w:hAnsi="Arial Nova"/>
          <w:sz w:val="40"/>
          <w:szCs w:val="40"/>
        </w:rPr>
      </w:pPr>
    </w:p>
    <w:p w14:paraId="36C92C4B" w14:textId="77777777" w:rsidR="008842C6" w:rsidRPr="008D294F" w:rsidRDefault="008842C6" w:rsidP="008842C6">
      <w:pPr>
        <w:spacing w:after="0"/>
        <w:jc w:val="center"/>
        <w:rPr>
          <w:rFonts w:ascii="Arial Nova" w:hAnsi="Arial Nova"/>
          <w:sz w:val="40"/>
          <w:szCs w:val="40"/>
        </w:rPr>
      </w:pPr>
      <w:r w:rsidRPr="008D294F">
        <w:rPr>
          <w:rFonts w:ascii="Arial Nova" w:hAnsi="Arial Nova"/>
          <w:sz w:val="40"/>
          <w:szCs w:val="40"/>
        </w:rPr>
        <w:t>Szoftverfelesztő és –tesztelő technikus</w:t>
      </w:r>
    </w:p>
    <w:p w14:paraId="5EB4FE5E" w14:textId="77777777" w:rsidR="008842C6" w:rsidRDefault="008842C6" w:rsidP="008842C6">
      <w:pPr>
        <w:spacing w:after="0"/>
        <w:jc w:val="center"/>
        <w:rPr>
          <w:rFonts w:ascii="Arial Nova" w:hAnsi="Arial Nova"/>
          <w:sz w:val="40"/>
          <w:szCs w:val="40"/>
        </w:rPr>
      </w:pPr>
      <w:r w:rsidRPr="008D294F">
        <w:rPr>
          <w:rFonts w:ascii="Arial Nova" w:hAnsi="Arial Nova"/>
          <w:sz w:val="40"/>
          <w:szCs w:val="40"/>
        </w:rPr>
        <w:t>2022</w:t>
      </w:r>
    </w:p>
    <w:p w14:paraId="0BDDF3A8" w14:textId="77777777" w:rsidR="00AA60FB" w:rsidRPr="005855B2" w:rsidRDefault="00AA60FB" w:rsidP="001B6FAC">
      <w:pPr>
        <w:jc w:val="both"/>
        <w:rPr>
          <w:rFonts w:cs="Courier New"/>
          <w:b/>
          <w:i/>
          <w:szCs w:val="24"/>
        </w:rPr>
      </w:pPr>
    </w:p>
    <w:p w14:paraId="5CD93C8F" w14:textId="77777777" w:rsidR="005B3254" w:rsidRPr="005855B2" w:rsidRDefault="005B3254" w:rsidP="001B6FAC">
      <w:pPr>
        <w:jc w:val="both"/>
        <w:rPr>
          <w:rFonts w:cs="Courier New"/>
          <w:b/>
          <w:i/>
          <w:szCs w:val="24"/>
        </w:rPr>
      </w:pPr>
    </w:p>
    <w:p w14:paraId="7759E776" w14:textId="1154D755" w:rsidR="00475A1F" w:rsidRPr="00143E93" w:rsidRDefault="00475A1F" w:rsidP="001B6FAC">
      <w:pPr>
        <w:jc w:val="both"/>
        <w:rPr>
          <w:ins w:id="0" w:author="Céges" w:date="2022-04-07T16:04:00Z"/>
          <w:rFonts w:cs="Courier New"/>
        </w:rPr>
      </w:pPr>
    </w:p>
    <w:p w14:paraId="60993E16" w14:textId="37517CF4" w:rsidR="003D7B57" w:rsidRDefault="003D7B57">
      <w:pPr>
        <w:rPr>
          <w:rFonts w:cs="Courier New"/>
          <w:szCs w:val="24"/>
        </w:rPr>
      </w:pPr>
      <w:r>
        <w:rPr>
          <w:rFonts w:cs="Courier New"/>
          <w:szCs w:val="24"/>
        </w:rPr>
        <w:br w:type="page"/>
      </w:r>
    </w:p>
    <w:p w14:paraId="4C337954" w14:textId="77777777" w:rsidR="005B3254" w:rsidRPr="00602E24" w:rsidRDefault="005B3254" w:rsidP="001B6FAC">
      <w:pPr>
        <w:jc w:val="both"/>
        <w:rPr>
          <w:ins w:id="1" w:author="Céges" w:date="2022-04-07T16:03:00Z"/>
          <w:rFonts w:cs="Courier New"/>
          <w:szCs w:val="24"/>
        </w:rPr>
      </w:pPr>
    </w:p>
    <w:p w14:paraId="48364222" w14:textId="6493FE9F" w:rsidR="00475A1F" w:rsidRPr="00602E24" w:rsidRDefault="00475A1F" w:rsidP="001B6FAC">
      <w:pPr>
        <w:jc w:val="both"/>
        <w:rPr>
          <w:ins w:id="2" w:author="Céges" w:date="2022-04-07T16:03:00Z"/>
          <w:rFonts w:cs="Courier New"/>
          <w:szCs w:val="24"/>
        </w:rPr>
      </w:pPr>
    </w:p>
    <w:p w14:paraId="1C9C05A9" w14:textId="2891ED74" w:rsidR="00475A1F" w:rsidRPr="00602E24" w:rsidRDefault="00475A1F" w:rsidP="001B6FAC">
      <w:pPr>
        <w:jc w:val="both"/>
        <w:rPr>
          <w:ins w:id="3" w:author="Céges" w:date="2022-04-07T16:03:00Z"/>
          <w:rFonts w:cs="Courier New"/>
          <w:szCs w:val="24"/>
        </w:rPr>
      </w:pPr>
    </w:p>
    <w:p w14:paraId="014F3271" w14:textId="77777777" w:rsidR="00475A1F" w:rsidRPr="00602E24" w:rsidRDefault="00475A1F" w:rsidP="001B6FAC">
      <w:pPr>
        <w:jc w:val="both"/>
        <w:rPr>
          <w:rFonts w:cs="Courier New"/>
          <w:szCs w:val="24"/>
        </w:rPr>
      </w:pPr>
    </w:p>
    <w:p w14:paraId="7E74BF1B" w14:textId="77777777" w:rsidR="002A22A2" w:rsidRPr="005855B2" w:rsidRDefault="002A22A2" w:rsidP="001B6FAC">
      <w:pPr>
        <w:pStyle w:val="Cmsor1"/>
        <w:numPr>
          <w:ilvl w:val="0"/>
          <w:numId w:val="4"/>
        </w:numPr>
        <w:ind w:left="284"/>
        <w:jc w:val="both"/>
        <w:rPr>
          <w:ins w:id="4" w:author="Céges" w:date="2022-04-07T15:56:00Z"/>
          <w:rFonts w:ascii="Courier New" w:hAnsi="Courier New" w:cs="Courier New"/>
          <w:rPrChange w:id="5" w:author="Céges" w:date="2022-04-17T13:36:00Z">
            <w:rPr>
              <w:ins w:id="6" w:author="Céges" w:date="2022-04-07T15:56:00Z"/>
            </w:rPr>
          </w:rPrChange>
        </w:rPr>
      </w:pPr>
      <w:bookmarkStart w:id="7" w:name="_Toc101257677"/>
      <w:ins w:id="8" w:author="Céges" w:date="2022-04-07T15:56:00Z">
        <w:r w:rsidRPr="005855B2">
          <w:rPr>
            <w:rFonts w:ascii="Courier New" w:hAnsi="Courier New" w:cs="Courier New"/>
            <w:rPrChange w:id="9" w:author="Céges" w:date="2022-04-17T13:36:00Z">
              <w:rPr/>
            </w:rPrChange>
          </w:rPr>
          <w:t>Bevezetés, a téma ismertetése, témaválasztás indoklása:</w:t>
        </w:r>
        <w:bookmarkEnd w:id="7"/>
      </w:ins>
    </w:p>
    <w:p w14:paraId="5FD47A06" w14:textId="77777777" w:rsidR="002A22A2" w:rsidRPr="00143E93" w:rsidRDefault="002A22A2" w:rsidP="001B6FAC">
      <w:pPr>
        <w:jc w:val="both"/>
        <w:rPr>
          <w:ins w:id="10" w:author="Céges" w:date="2022-04-07T15:56:00Z"/>
          <w:rFonts w:cs="Courier New"/>
        </w:rPr>
      </w:pPr>
    </w:p>
    <w:p w14:paraId="1E467AE7" w14:textId="12C7209A" w:rsidR="002A22A2" w:rsidRDefault="002A22A2">
      <w:pPr>
        <w:spacing w:before="120" w:after="120"/>
        <w:jc w:val="both"/>
        <w:rPr>
          <w:rFonts w:cs="Courier New"/>
          <w:sz w:val="24"/>
          <w:szCs w:val="24"/>
        </w:rPr>
        <w:pPrChange w:id="11" w:author="Céges" w:date="2022-04-07T15:57:00Z">
          <w:pPr/>
        </w:pPrChange>
      </w:pPr>
      <w:ins w:id="12" w:author="Céges" w:date="2022-04-07T15:56:00Z">
        <w:r w:rsidRPr="005855B2">
          <w:rPr>
            <w:rFonts w:cs="Courier New"/>
            <w:sz w:val="24"/>
            <w:szCs w:val="24"/>
            <w:rPrChange w:id="13" w:author="Céges" w:date="2022-04-17T13:36:00Z">
              <w:rPr>
                <w:rFonts w:ascii="Arial Nova" w:hAnsi="Arial Nova"/>
                <w:sz w:val="32"/>
                <w:szCs w:val="32"/>
              </w:rPr>
            </w:rPrChange>
          </w:rPr>
          <w:t>A projekt célja egy olyan felhasználóbarát alkalmazás létrehozása amely segít az embereknek, hogy egy rendezettebb és egészségesebb életet élhessenek. Különböző kalkulátorokon keresztül tudjuk monitorozni, hogy éppen, hogy is állunk a követendő célunk elérésével. Illetve lehet benne saját felhasználót létrehozni a még egyedibb és konkrétabb és pontosabb, illetve, hogy lehessen tárolni a saját adatokat (bmi adatok bevitt víz mennyiség stb). Nagyon szerettünk volna egy olyan appot ami kicsit össze</w:t>
        </w:r>
      </w:ins>
      <w:r w:rsidR="007A7A22">
        <w:rPr>
          <w:rFonts w:cs="Courier New"/>
          <w:sz w:val="24"/>
          <w:szCs w:val="24"/>
        </w:rPr>
        <w:t>szde</w:t>
      </w:r>
      <w:ins w:id="14" w:author="Céges" w:date="2022-04-07T15:56:00Z">
        <w:r w:rsidRPr="005855B2">
          <w:rPr>
            <w:rFonts w:cs="Courier New"/>
            <w:sz w:val="24"/>
            <w:szCs w:val="24"/>
            <w:rPrChange w:id="15" w:author="Céges" w:date="2022-04-17T13:36:00Z">
              <w:rPr>
                <w:rFonts w:ascii="Arial Nova" w:hAnsi="Arial Nova"/>
                <w:sz w:val="32"/>
                <w:szCs w:val="32"/>
              </w:rPr>
            </w:rPrChange>
          </w:rPr>
          <w:t>ttebb mint a többi és nem kell mindig máshova átlépni ha mondjuk egy BMI-t szeretnénk kiszámolni, hanem minden egy helyen van.</w:t>
        </w:r>
      </w:ins>
    </w:p>
    <w:p w14:paraId="3FE298CB" w14:textId="77777777" w:rsidR="008A1664" w:rsidRPr="00143E93" w:rsidRDefault="008A1664" w:rsidP="008A1664">
      <w:pPr>
        <w:spacing w:before="120" w:after="120"/>
        <w:jc w:val="both"/>
        <w:rPr>
          <w:ins w:id="16" w:author="Céges" w:date="2022-04-07T15:56:00Z"/>
          <w:rFonts w:cs="Courier New"/>
        </w:rPr>
      </w:pPr>
    </w:p>
    <w:p w14:paraId="10E5A066" w14:textId="3A185046" w:rsidR="002A22A2" w:rsidRPr="003D7B57" w:rsidRDefault="002A22A2" w:rsidP="003D7B57">
      <w:pPr>
        <w:pStyle w:val="Cmsor1"/>
        <w:numPr>
          <w:ilvl w:val="0"/>
          <w:numId w:val="0"/>
        </w:numPr>
        <w:ind w:left="284"/>
        <w:jc w:val="center"/>
        <w:rPr>
          <w:ins w:id="17" w:author="Céges" w:date="2022-04-07T15:56:00Z"/>
          <w:rFonts w:ascii="Courier New" w:hAnsi="Courier New" w:cs="Courier New"/>
          <w:sz w:val="52"/>
          <w:szCs w:val="52"/>
          <w:rPrChange w:id="18" w:author="Céges" w:date="2022-04-17T13:36:00Z">
            <w:rPr>
              <w:ins w:id="19" w:author="Céges" w:date="2022-04-07T15:56:00Z"/>
            </w:rPr>
          </w:rPrChange>
        </w:rPr>
      </w:pPr>
      <w:bookmarkStart w:id="20" w:name="_Toc101257678"/>
      <w:ins w:id="21" w:author="Céges" w:date="2022-04-07T15:56:00Z">
        <w:r w:rsidRPr="003D7B57">
          <w:rPr>
            <w:rFonts w:ascii="Courier New" w:hAnsi="Courier New" w:cs="Courier New"/>
            <w:sz w:val="52"/>
            <w:szCs w:val="52"/>
            <w:rPrChange w:id="22" w:author="Céges" w:date="2022-04-17T13:36:00Z">
              <w:rPr/>
            </w:rPrChange>
          </w:rPr>
          <w:t>Fejlesztői dokumentáció</w:t>
        </w:r>
        <w:bookmarkEnd w:id="20"/>
      </w:ins>
    </w:p>
    <w:p w14:paraId="54473089" w14:textId="77777777" w:rsidR="002A22A2" w:rsidRPr="00143E93" w:rsidRDefault="002A22A2" w:rsidP="001B6FAC">
      <w:pPr>
        <w:jc w:val="both"/>
        <w:rPr>
          <w:ins w:id="23" w:author="Céges" w:date="2022-04-07T15:56:00Z"/>
          <w:rFonts w:cs="Courier New"/>
        </w:rPr>
      </w:pPr>
    </w:p>
    <w:p w14:paraId="4A1DDC8C" w14:textId="77777777" w:rsidR="002A22A2" w:rsidRPr="008842C6" w:rsidRDefault="002A22A2" w:rsidP="008842C6">
      <w:pPr>
        <w:pStyle w:val="Cmsor1"/>
        <w:numPr>
          <w:ilvl w:val="0"/>
          <w:numId w:val="0"/>
        </w:numPr>
        <w:ind w:left="284"/>
        <w:jc w:val="both"/>
        <w:rPr>
          <w:ins w:id="24" w:author="Céges" w:date="2022-04-07T15:56:00Z"/>
          <w:rFonts w:ascii="Courier New" w:hAnsi="Courier New" w:cs="Courier New"/>
        </w:rPr>
      </w:pPr>
    </w:p>
    <w:p w14:paraId="76A2CC76" w14:textId="66F5E977" w:rsidR="002A22A2" w:rsidRPr="008842C6" w:rsidRDefault="002A22A2" w:rsidP="008842C6">
      <w:pPr>
        <w:pStyle w:val="Cmsor1"/>
        <w:numPr>
          <w:ilvl w:val="0"/>
          <w:numId w:val="4"/>
        </w:numPr>
        <w:ind w:left="284"/>
        <w:jc w:val="both"/>
        <w:rPr>
          <w:ins w:id="25" w:author="Céges" w:date="2022-04-07T15:56:00Z"/>
          <w:rFonts w:ascii="Courier New" w:hAnsi="Courier New" w:cs="Courier New"/>
        </w:rPr>
      </w:pPr>
      <w:bookmarkStart w:id="26" w:name="_Toc101257679"/>
      <w:ins w:id="27" w:author="Céges" w:date="2022-04-07T15:56:00Z">
        <w:r w:rsidRPr="008842C6">
          <w:rPr>
            <w:rFonts w:ascii="Courier New" w:hAnsi="Courier New" w:cs="Courier New"/>
          </w:rPr>
          <w:t>Felhasznált technológiák</w:t>
        </w:r>
        <w:bookmarkEnd w:id="26"/>
      </w:ins>
    </w:p>
    <w:p w14:paraId="5E8AB065" w14:textId="77777777" w:rsidR="002A22A2" w:rsidRPr="005855B2" w:rsidRDefault="002A22A2" w:rsidP="001B6FAC">
      <w:pPr>
        <w:pStyle w:val="NormlWeb"/>
        <w:jc w:val="both"/>
        <w:rPr>
          <w:ins w:id="28" w:author="Céges" w:date="2022-04-07T15:56:00Z"/>
          <w:rFonts w:ascii="Courier New" w:hAnsi="Courier New" w:cs="Courier New"/>
          <w:color w:val="000000"/>
          <w:sz w:val="24"/>
          <w:rPrChange w:id="29" w:author="Céges" w:date="2022-04-17T13:36:00Z">
            <w:rPr>
              <w:ins w:id="30" w:author="Céges" w:date="2022-04-07T15:56:00Z"/>
              <w:color w:val="000000"/>
              <w:sz w:val="36"/>
              <w:szCs w:val="36"/>
            </w:rPr>
          </w:rPrChange>
        </w:rPr>
      </w:pPr>
      <w:ins w:id="31" w:author="Céges" w:date="2022-04-07T15:56:00Z">
        <w:r w:rsidRPr="005855B2">
          <w:rPr>
            <w:rFonts w:ascii="Courier New" w:hAnsi="Courier New" w:cs="Courier New"/>
            <w:rPrChange w:id="32" w:author="Céges" w:date="2022-04-17T13:36:00Z">
              <w:rPr/>
            </w:rPrChange>
          </w:rPr>
          <w:tab/>
        </w:r>
        <w:r w:rsidRPr="005855B2">
          <w:rPr>
            <w:rFonts w:ascii="Courier New" w:hAnsi="Courier New" w:cs="Courier New"/>
            <w:color w:val="000000"/>
            <w:sz w:val="24"/>
            <w:rPrChange w:id="33" w:author="Céges" w:date="2022-04-17T13:36:00Z">
              <w:rPr>
                <w:color w:val="000000"/>
                <w:sz w:val="36"/>
                <w:szCs w:val="36"/>
              </w:rPr>
            </w:rPrChange>
          </w:rPr>
          <w:t>Backend</w:t>
        </w:r>
      </w:ins>
    </w:p>
    <w:p w14:paraId="099DF154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34" w:author="Céges" w:date="2022-04-07T15:56:00Z"/>
          <w:rFonts w:ascii="Courier New" w:hAnsi="Courier New" w:cs="Courier New"/>
          <w:color w:val="000000"/>
          <w:sz w:val="24"/>
          <w:rPrChange w:id="35" w:author="Céges" w:date="2022-04-17T13:36:00Z">
            <w:rPr>
              <w:ins w:id="36" w:author="Céges" w:date="2022-04-07T15:56:00Z"/>
              <w:color w:val="000000"/>
              <w:sz w:val="27"/>
              <w:szCs w:val="27"/>
            </w:rPr>
          </w:rPrChange>
        </w:rPr>
      </w:pPr>
      <w:ins w:id="37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38" w:author="Céges" w:date="2022-04-17T13:36:00Z">
              <w:rPr>
                <w:color w:val="000000"/>
                <w:sz w:val="27"/>
                <w:szCs w:val="27"/>
              </w:rPr>
            </w:rPrChange>
          </w:rPr>
          <w:t>Laravel API ( PHP keretrendszer )</w:t>
        </w:r>
      </w:ins>
    </w:p>
    <w:p w14:paraId="0B3FE6CE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39" w:author="Céges" w:date="2022-04-07T15:56:00Z"/>
          <w:rFonts w:ascii="Courier New" w:hAnsi="Courier New" w:cs="Courier New"/>
          <w:color w:val="000000"/>
          <w:sz w:val="24"/>
          <w:rPrChange w:id="40" w:author="Céges" w:date="2022-04-17T13:36:00Z">
            <w:rPr>
              <w:ins w:id="41" w:author="Céges" w:date="2022-04-07T15:56:00Z"/>
              <w:color w:val="000000"/>
              <w:sz w:val="27"/>
              <w:szCs w:val="27"/>
            </w:rPr>
          </w:rPrChange>
        </w:rPr>
      </w:pPr>
      <w:ins w:id="42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43" w:author="Céges" w:date="2022-04-17T13:36:00Z">
              <w:rPr>
                <w:color w:val="000000"/>
                <w:sz w:val="27"/>
                <w:szCs w:val="27"/>
              </w:rPr>
            </w:rPrChange>
          </w:rPr>
          <w:t>Laravel - sanctum ( Autentikációs kiegészítő csomag )</w:t>
        </w:r>
      </w:ins>
    </w:p>
    <w:p w14:paraId="2D8624A9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44" w:author="Céges" w:date="2022-04-07T15:56:00Z"/>
          <w:rFonts w:ascii="Courier New" w:hAnsi="Courier New" w:cs="Courier New"/>
          <w:color w:val="000000"/>
          <w:sz w:val="24"/>
          <w:rPrChange w:id="45" w:author="Céges" w:date="2022-04-17T13:36:00Z">
            <w:rPr>
              <w:ins w:id="46" w:author="Céges" w:date="2022-04-07T15:56:00Z"/>
              <w:color w:val="000000"/>
              <w:sz w:val="27"/>
              <w:szCs w:val="27"/>
            </w:rPr>
          </w:rPrChange>
        </w:rPr>
      </w:pPr>
      <w:ins w:id="47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48" w:author="Céges" w:date="2022-04-17T13:36:00Z">
              <w:rPr>
                <w:color w:val="000000"/>
                <w:sz w:val="27"/>
                <w:szCs w:val="27"/>
              </w:rPr>
            </w:rPrChange>
          </w:rPr>
          <w:t>Mariadb server ( Adatbázis kiszolgáló )</w:t>
        </w:r>
      </w:ins>
    </w:p>
    <w:p w14:paraId="0E39273D" w14:textId="77777777" w:rsidR="002A22A2" w:rsidRPr="005855B2" w:rsidRDefault="002A22A2" w:rsidP="001B6FAC">
      <w:pPr>
        <w:pStyle w:val="NormlWeb"/>
        <w:ind w:left="720"/>
        <w:jc w:val="both"/>
        <w:rPr>
          <w:ins w:id="49" w:author="Céges" w:date="2022-04-07T15:56:00Z"/>
          <w:rFonts w:ascii="Courier New" w:hAnsi="Courier New" w:cs="Courier New"/>
          <w:color w:val="000000"/>
          <w:sz w:val="24"/>
          <w:rPrChange w:id="50" w:author="Céges" w:date="2022-04-17T13:36:00Z">
            <w:rPr>
              <w:ins w:id="51" w:author="Céges" w:date="2022-04-07T15:56:00Z"/>
              <w:color w:val="000000"/>
              <w:sz w:val="36"/>
              <w:szCs w:val="36"/>
            </w:rPr>
          </w:rPrChange>
        </w:rPr>
      </w:pPr>
      <w:ins w:id="52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53" w:author="Céges" w:date="2022-04-17T13:36:00Z">
              <w:rPr>
                <w:color w:val="000000"/>
                <w:sz w:val="36"/>
                <w:szCs w:val="36"/>
              </w:rPr>
            </w:rPrChange>
          </w:rPr>
          <w:t>Frontend</w:t>
        </w:r>
      </w:ins>
    </w:p>
    <w:p w14:paraId="41A2F958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54" w:author="Céges" w:date="2022-04-07T15:56:00Z"/>
          <w:rFonts w:ascii="Courier New" w:hAnsi="Courier New" w:cs="Courier New"/>
          <w:color w:val="000000"/>
          <w:sz w:val="24"/>
          <w:rPrChange w:id="55" w:author="Céges" w:date="2022-04-17T13:36:00Z">
            <w:rPr>
              <w:ins w:id="56" w:author="Céges" w:date="2022-04-07T15:56:00Z"/>
              <w:color w:val="000000"/>
              <w:sz w:val="27"/>
              <w:szCs w:val="27"/>
            </w:rPr>
          </w:rPrChange>
        </w:rPr>
      </w:pPr>
      <w:ins w:id="57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58" w:author="Céges" w:date="2022-04-17T13:36:00Z">
              <w:rPr>
                <w:color w:val="000000"/>
                <w:sz w:val="27"/>
                <w:szCs w:val="27"/>
              </w:rPr>
            </w:rPrChange>
          </w:rPr>
          <w:t>Angular</w:t>
        </w:r>
      </w:ins>
    </w:p>
    <w:p w14:paraId="244488ED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59" w:author="Céges" w:date="2022-04-07T15:56:00Z"/>
          <w:rFonts w:ascii="Courier New" w:hAnsi="Courier New" w:cs="Courier New"/>
          <w:color w:val="000000"/>
          <w:sz w:val="24"/>
          <w:rPrChange w:id="60" w:author="Céges" w:date="2022-04-17T13:36:00Z">
            <w:rPr>
              <w:ins w:id="61" w:author="Céges" w:date="2022-04-07T15:56:00Z"/>
              <w:color w:val="000000"/>
              <w:sz w:val="27"/>
              <w:szCs w:val="27"/>
            </w:rPr>
          </w:rPrChange>
        </w:rPr>
      </w:pPr>
      <w:ins w:id="62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63" w:author="Céges" w:date="2022-04-17T13:36:00Z">
              <w:rPr>
                <w:color w:val="000000"/>
                <w:sz w:val="27"/>
                <w:szCs w:val="27"/>
              </w:rPr>
            </w:rPrChange>
          </w:rPr>
          <w:lastRenderedPageBreak/>
          <w:t>Bootstrap</w:t>
        </w:r>
      </w:ins>
    </w:p>
    <w:p w14:paraId="7445AB69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64" w:author="Céges" w:date="2022-04-07T15:56:00Z"/>
          <w:rFonts w:ascii="Courier New" w:hAnsi="Courier New" w:cs="Courier New"/>
          <w:color w:val="000000"/>
          <w:sz w:val="24"/>
          <w:rPrChange w:id="65" w:author="Céges" w:date="2022-04-17T13:36:00Z">
            <w:rPr>
              <w:ins w:id="66" w:author="Céges" w:date="2022-04-07T15:56:00Z"/>
              <w:color w:val="000000"/>
              <w:sz w:val="27"/>
              <w:szCs w:val="27"/>
            </w:rPr>
          </w:rPrChange>
        </w:rPr>
      </w:pPr>
      <w:ins w:id="67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68" w:author="Céges" w:date="2022-04-17T13:36:00Z">
              <w:rPr>
                <w:color w:val="000000"/>
                <w:sz w:val="27"/>
                <w:szCs w:val="27"/>
              </w:rPr>
            </w:rPrChange>
          </w:rPr>
          <w:t>CSS</w:t>
        </w:r>
      </w:ins>
    </w:p>
    <w:p w14:paraId="2FCDC7A4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69" w:author="Céges" w:date="2022-04-07T15:56:00Z"/>
          <w:rFonts w:ascii="Courier New" w:hAnsi="Courier New" w:cs="Courier New"/>
          <w:color w:val="000000"/>
          <w:sz w:val="24"/>
          <w:rPrChange w:id="70" w:author="Céges" w:date="2022-04-17T13:36:00Z">
            <w:rPr>
              <w:ins w:id="71" w:author="Céges" w:date="2022-04-07T15:56:00Z"/>
              <w:color w:val="000000"/>
              <w:sz w:val="27"/>
              <w:szCs w:val="27"/>
            </w:rPr>
          </w:rPrChange>
        </w:rPr>
      </w:pPr>
      <w:ins w:id="72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73" w:author="Céges" w:date="2022-04-17T13:36:00Z">
              <w:rPr>
                <w:color w:val="000000"/>
                <w:sz w:val="27"/>
                <w:szCs w:val="27"/>
              </w:rPr>
            </w:rPrChange>
          </w:rPr>
          <w:t>XAMP</w:t>
        </w:r>
      </w:ins>
    </w:p>
    <w:p w14:paraId="0470B905" w14:textId="77777777" w:rsidR="002A22A2" w:rsidRPr="005855B2" w:rsidRDefault="002A22A2" w:rsidP="001B6FAC">
      <w:pPr>
        <w:pStyle w:val="NormlWeb"/>
        <w:ind w:firstLine="708"/>
        <w:jc w:val="both"/>
        <w:rPr>
          <w:ins w:id="74" w:author="Céges" w:date="2022-04-07T15:56:00Z"/>
          <w:rFonts w:ascii="Courier New" w:hAnsi="Courier New" w:cs="Courier New"/>
          <w:color w:val="000000"/>
          <w:sz w:val="24"/>
          <w:rPrChange w:id="75" w:author="Céges" w:date="2022-04-17T13:36:00Z">
            <w:rPr>
              <w:ins w:id="76" w:author="Céges" w:date="2022-04-07T15:56:00Z"/>
              <w:color w:val="000000"/>
              <w:sz w:val="36"/>
              <w:szCs w:val="36"/>
            </w:rPr>
          </w:rPrChange>
        </w:rPr>
      </w:pPr>
      <w:ins w:id="77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78" w:author="Céges" w:date="2022-04-17T13:36:00Z">
              <w:rPr>
                <w:color w:val="000000"/>
                <w:sz w:val="36"/>
                <w:szCs w:val="36"/>
              </w:rPr>
            </w:rPrChange>
          </w:rPr>
          <w:t>Asztali alkalmazás</w:t>
        </w:r>
      </w:ins>
    </w:p>
    <w:p w14:paraId="7376B181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79" w:author="Céges" w:date="2022-04-07T15:56:00Z"/>
          <w:rFonts w:ascii="Courier New" w:hAnsi="Courier New" w:cs="Courier New"/>
          <w:color w:val="000000"/>
          <w:sz w:val="24"/>
          <w:rPrChange w:id="80" w:author="Céges" w:date="2022-04-17T13:36:00Z">
            <w:rPr>
              <w:ins w:id="81" w:author="Céges" w:date="2022-04-07T15:56:00Z"/>
              <w:color w:val="000000"/>
              <w:sz w:val="36"/>
              <w:szCs w:val="36"/>
            </w:rPr>
          </w:rPrChange>
        </w:rPr>
      </w:pPr>
      <w:ins w:id="82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83" w:author="Céges" w:date="2022-04-17T13:36:00Z">
              <w:rPr>
                <w:color w:val="000000"/>
                <w:sz w:val="27"/>
                <w:szCs w:val="27"/>
              </w:rPr>
            </w:rPrChange>
          </w:rPr>
          <w:t>Eclipse</w:t>
        </w:r>
      </w:ins>
    </w:p>
    <w:p w14:paraId="2B84A703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84" w:author="Céges" w:date="2022-04-07T15:56:00Z"/>
          <w:rFonts w:ascii="Courier New" w:hAnsi="Courier New" w:cs="Courier New"/>
          <w:color w:val="000000"/>
          <w:sz w:val="24"/>
          <w:rPrChange w:id="85" w:author="Céges" w:date="2022-04-17T13:36:00Z">
            <w:rPr>
              <w:ins w:id="86" w:author="Céges" w:date="2022-04-07T15:56:00Z"/>
              <w:color w:val="000000"/>
              <w:sz w:val="27"/>
              <w:szCs w:val="27"/>
            </w:rPr>
          </w:rPrChange>
        </w:rPr>
      </w:pPr>
      <w:ins w:id="87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88" w:author="Céges" w:date="2022-04-17T13:36:00Z">
              <w:rPr>
                <w:color w:val="000000"/>
                <w:sz w:val="27"/>
                <w:szCs w:val="27"/>
              </w:rPr>
            </w:rPrChange>
          </w:rPr>
          <w:t>Mariadb server (Adatbázis kiszolgáló)</w:t>
        </w:r>
      </w:ins>
    </w:p>
    <w:p w14:paraId="1B07EF64" w14:textId="77777777" w:rsidR="002A22A2" w:rsidRPr="005855B2" w:rsidRDefault="002A22A2" w:rsidP="001B6FAC">
      <w:pPr>
        <w:pStyle w:val="NormlWeb"/>
        <w:ind w:left="720"/>
        <w:jc w:val="both"/>
        <w:rPr>
          <w:ins w:id="89" w:author="Céges" w:date="2022-04-07T15:56:00Z"/>
          <w:rFonts w:ascii="Courier New" w:hAnsi="Courier New" w:cs="Courier New"/>
          <w:color w:val="000000"/>
          <w:sz w:val="24"/>
          <w:rPrChange w:id="90" w:author="Céges" w:date="2022-04-17T13:36:00Z">
            <w:rPr>
              <w:ins w:id="91" w:author="Céges" w:date="2022-04-07T15:56:00Z"/>
              <w:color w:val="000000"/>
              <w:sz w:val="36"/>
              <w:szCs w:val="36"/>
            </w:rPr>
          </w:rPrChange>
        </w:rPr>
      </w:pPr>
      <w:ins w:id="92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93" w:author="Céges" w:date="2022-04-17T13:36:00Z">
              <w:rPr>
                <w:color w:val="000000"/>
                <w:sz w:val="36"/>
                <w:szCs w:val="36"/>
              </w:rPr>
            </w:rPrChange>
          </w:rPr>
          <w:t>Készítéshez használt programok</w:t>
        </w:r>
      </w:ins>
    </w:p>
    <w:p w14:paraId="1A7785E1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94" w:author="Céges" w:date="2022-04-07T15:56:00Z"/>
          <w:rFonts w:ascii="Courier New" w:hAnsi="Courier New" w:cs="Courier New"/>
          <w:color w:val="000000"/>
          <w:sz w:val="24"/>
          <w:rPrChange w:id="95" w:author="Céges" w:date="2022-04-17T13:36:00Z">
            <w:rPr>
              <w:ins w:id="96" w:author="Céges" w:date="2022-04-07T15:56:00Z"/>
              <w:color w:val="000000"/>
              <w:sz w:val="27"/>
              <w:szCs w:val="27"/>
            </w:rPr>
          </w:rPrChange>
        </w:rPr>
      </w:pPr>
      <w:ins w:id="97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98" w:author="Céges" w:date="2022-04-17T13:36:00Z">
              <w:rPr>
                <w:color w:val="000000"/>
                <w:sz w:val="27"/>
                <w:szCs w:val="27"/>
              </w:rPr>
            </w:rPrChange>
          </w:rPr>
          <w:t>dia</w:t>
        </w:r>
      </w:ins>
    </w:p>
    <w:p w14:paraId="7657C534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99" w:author="Céges" w:date="2022-04-07T15:56:00Z"/>
          <w:rFonts w:ascii="Courier New" w:hAnsi="Courier New" w:cs="Courier New"/>
          <w:color w:val="000000"/>
          <w:sz w:val="24"/>
          <w:rPrChange w:id="100" w:author="Céges" w:date="2022-04-17T13:36:00Z">
            <w:rPr>
              <w:ins w:id="101" w:author="Céges" w:date="2022-04-07T15:56:00Z"/>
              <w:color w:val="000000"/>
              <w:sz w:val="27"/>
              <w:szCs w:val="27"/>
            </w:rPr>
          </w:rPrChange>
        </w:rPr>
      </w:pPr>
      <w:ins w:id="102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103" w:author="Céges" w:date="2022-04-17T13:36:00Z">
              <w:rPr>
                <w:color w:val="000000"/>
                <w:sz w:val="27"/>
                <w:szCs w:val="27"/>
              </w:rPr>
            </w:rPrChange>
          </w:rPr>
          <w:t>Visual studio code 1.63.0</w:t>
        </w:r>
      </w:ins>
    </w:p>
    <w:p w14:paraId="20354C23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104" w:author="Céges" w:date="2022-04-07T15:56:00Z"/>
          <w:rFonts w:ascii="Courier New" w:hAnsi="Courier New" w:cs="Courier New"/>
          <w:color w:val="000000"/>
          <w:sz w:val="24"/>
          <w:rPrChange w:id="105" w:author="Céges" w:date="2022-04-17T13:36:00Z">
            <w:rPr>
              <w:ins w:id="106" w:author="Céges" w:date="2022-04-07T15:56:00Z"/>
              <w:color w:val="000000"/>
              <w:sz w:val="27"/>
              <w:szCs w:val="27"/>
            </w:rPr>
          </w:rPrChange>
        </w:rPr>
      </w:pPr>
      <w:ins w:id="107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108" w:author="Céges" w:date="2022-04-17T13:36:00Z">
              <w:rPr>
                <w:color w:val="000000"/>
                <w:sz w:val="27"/>
                <w:szCs w:val="27"/>
              </w:rPr>
            </w:rPrChange>
          </w:rPr>
          <w:t>Isomnia 2021.5.3</w:t>
        </w:r>
      </w:ins>
    </w:p>
    <w:p w14:paraId="37B69216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109" w:author="Céges" w:date="2022-04-07T15:56:00Z"/>
          <w:rFonts w:ascii="Courier New" w:hAnsi="Courier New" w:cs="Courier New"/>
          <w:color w:val="000000"/>
          <w:sz w:val="24"/>
          <w:rPrChange w:id="110" w:author="Céges" w:date="2022-04-17T13:36:00Z">
            <w:rPr>
              <w:ins w:id="111" w:author="Céges" w:date="2022-04-07T15:56:00Z"/>
              <w:color w:val="000000"/>
              <w:sz w:val="27"/>
              <w:szCs w:val="27"/>
            </w:rPr>
          </w:rPrChange>
        </w:rPr>
      </w:pPr>
      <w:ins w:id="112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113" w:author="Céges" w:date="2022-04-17T13:36:00Z">
              <w:rPr>
                <w:color w:val="000000"/>
                <w:sz w:val="27"/>
                <w:szCs w:val="27"/>
              </w:rPr>
            </w:rPrChange>
          </w:rPr>
          <w:t>Mariadb server</w:t>
        </w:r>
      </w:ins>
    </w:p>
    <w:p w14:paraId="720F38BF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114" w:author="Céges" w:date="2022-04-07T15:56:00Z"/>
          <w:rFonts w:ascii="Courier New" w:hAnsi="Courier New" w:cs="Courier New"/>
          <w:color w:val="000000"/>
          <w:sz w:val="27"/>
          <w:szCs w:val="27"/>
          <w:rPrChange w:id="115" w:author="Céges" w:date="2022-04-17T13:36:00Z">
            <w:rPr>
              <w:ins w:id="116" w:author="Céges" w:date="2022-04-07T15:56:00Z"/>
              <w:color w:val="000000"/>
              <w:sz w:val="27"/>
              <w:szCs w:val="27"/>
            </w:rPr>
          </w:rPrChange>
        </w:rPr>
      </w:pPr>
      <w:ins w:id="117" w:author="Céges" w:date="2022-04-07T15:56:00Z">
        <w:r w:rsidRPr="005855B2">
          <w:rPr>
            <w:rFonts w:ascii="Courier New" w:hAnsi="Courier New" w:cs="Courier New"/>
            <w:color w:val="000000"/>
            <w:sz w:val="24"/>
            <w:rPrChange w:id="118" w:author="Céges" w:date="2022-04-17T13:36:00Z">
              <w:rPr>
                <w:color w:val="000000"/>
                <w:sz w:val="27"/>
                <w:szCs w:val="27"/>
              </w:rPr>
            </w:rPrChange>
          </w:rPr>
          <w:t>phpmyadmin</w:t>
        </w:r>
      </w:ins>
    </w:p>
    <w:p w14:paraId="4D00E0A9" w14:textId="77777777" w:rsidR="002A22A2" w:rsidRPr="005855B2" w:rsidRDefault="002A22A2" w:rsidP="001B6FAC">
      <w:pPr>
        <w:pStyle w:val="NormlWeb"/>
        <w:jc w:val="both"/>
        <w:rPr>
          <w:ins w:id="119" w:author="Céges" w:date="2022-04-07T15:56:00Z"/>
          <w:rFonts w:ascii="Courier New" w:hAnsi="Courier New" w:cs="Courier New"/>
          <w:color w:val="000000"/>
          <w:sz w:val="27"/>
          <w:szCs w:val="27"/>
          <w:rPrChange w:id="120" w:author="Céges" w:date="2022-04-17T13:36:00Z">
            <w:rPr>
              <w:ins w:id="121" w:author="Céges" w:date="2022-04-07T15:56:00Z"/>
              <w:color w:val="000000"/>
              <w:sz w:val="27"/>
              <w:szCs w:val="27"/>
            </w:rPr>
          </w:rPrChange>
        </w:rPr>
      </w:pPr>
    </w:p>
    <w:p w14:paraId="35B7952D" w14:textId="77777777" w:rsidR="002A22A2" w:rsidRPr="005855B2" w:rsidRDefault="002A22A2" w:rsidP="001B6FAC">
      <w:pPr>
        <w:pStyle w:val="NormlWeb"/>
        <w:jc w:val="both"/>
        <w:rPr>
          <w:ins w:id="122" w:author="Céges" w:date="2022-04-07T15:56:00Z"/>
          <w:rFonts w:ascii="Courier New" w:hAnsi="Courier New" w:cs="Courier New"/>
          <w:color w:val="000000"/>
          <w:sz w:val="27"/>
          <w:szCs w:val="27"/>
          <w:rPrChange w:id="123" w:author="Céges" w:date="2022-04-17T13:36:00Z">
            <w:rPr>
              <w:ins w:id="124" w:author="Céges" w:date="2022-04-07T15:56:00Z"/>
              <w:color w:val="000000"/>
              <w:sz w:val="27"/>
              <w:szCs w:val="27"/>
            </w:rPr>
          </w:rPrChange>
        </w:rPr>
      </w:pPr>
    </w:p>
    <w:p w14:paraId="5EE2BAC2" w14:textId="4178C963" w:rsidR="002A22A2" w:rsidRPr="008842C6" w:rsidRDefault="002A22A2" w:rsidP="008842C6">
      <w:pPr>
        <w:pStyle w:val="Cmsor2"/>
        <w:rPr>
          <w:ins w:id="125" w:author="Céges" w:date="2022-04-07T15:56:00Z"/>
        </w:rPr>
      </w:pPr>
      <w:bookmarkStart w:id="126" w:name="_Toc101257680"/>
      <w:ins w:id="127" w:author="Céges" w:date="2022-04-07T15:56:00Z">
        <w:r w:rsidRPr="008842C6">
          <w:t>Kódolási konvenciók</w:t>
        </w:r>
        <w:bookmarkEnd w:id="126"/>
      </w:ins>
    </w:p>
    <w:p w14:paraId="3B239565" w14:textId="77777777" w:rsidR="002A22A2" w:rsidRPr="005855B2" w:rsidRDefault="002A22A2" w:rsidP="001B6FAC">
      <w:pPr>
        <w:pStyle w:val="NormlWeb"/>
        <w:jc w:val="both"/>
        <w:rPr>
          <w:ins w:id="128" w:author="Céges" w:date="2022-04-07T15:56:00Z"/>
          <w:rFonts w:ascii="Courier New" w:hAnsi="Courier New" w:cs="Courier New"/>
          <w:color w:val="000000"/>
          <w:sz w:val="27"/>
          <w:szCs w:val="27"/>
          <w:rPrChange w:id="129" w:author="Céges" w:date="2022-04-17T13:36:00Z">
            <w:rPr>
              <w:ins w:id="130" w:author="Céges" w:date="2022-04-07T15:56:00Z"/>
              <w:color w:val="000000"/>
              <w:sz w:val="27"/>
              <w:szCs w:val="27"/>
            </w:rPr>
          </w:rPrChange>
        </w:rPr>
      </w:pPr>
      <w:ins w:id="131" w:author="Céges" w:date="2022-04-07T15:56:00Z">
        <w:r w:rsidRPr="005855B2">
          <w:rPr>
            <w:rFonts w:ascii="Courier New" w:hAnsi="Courier New" w:cs="Courier New"/>
            <w:color w:val="000000"/>
            <w:sz w:val="27"/>
            <w:szCs w:val="27"/>
            <w:rPrChange w:id="132" w:author="Céges" w:date="2022-04-17T13:36:00Z">
              <w:rPr>
                <w:color w:val="000000"/>
                <w:sz w:val="27"/>
                <w:szCs w:val="27"/>
              </w:rPr>
            </w:rPrChange>
          </w:rPr>
          <w:t>A kódot git verziókezelővel használjuk.</w:t>
        </w:r>
      </w:ins>
    </w:p>
    <w:p w14:paraId="5F271344" w14:textId="77777777" w:rsidR="002A22A2" w:rsidRPr="005855B2" w:rsidRDefault="002A22A2" w:rsidP="001B6FAC">
      <w:pPr>
        <w:pStyle w:val="NormlWeb"/>
        <w:jc w:val="both"/>
        <w:rPr>
          <w:ins w:id="133" w:author="Céges" w:date="2022-04-07T15:56:00Z"/>
          <w:rFonts w:ascii="Courier New" w:hAnsi="Courier New" w:cs="Courier New"/>
          <w:color w:val="000000"/>
          <w:sz w:val="27"/>
          <w:szCs w:val="27"/>
          <w:rPrChange w:id="134" w:author="Céges" w:date="2022-04-17T13:36:00Z">
            <w:rPr>
              <w:ins w:id="135" w:author="Céges" w:date="2022-04-07T15:56:00Z"/>
              <w:color w:val="000000"/>
              <w:sz w:val="27"/>
              <w:szCs w:val="27"/>
            </w:rPr>
          </w:rPrChange>
        </w:rPr>
      </w:pPr>
    </w:p>
    <w:p w14:paraId="791AEDCB" w14:textId="2C59023E" w:rsidR="002A22A2" w:rsidRPr="008A1664" w:rsidRDefault="002A22A2" w:rsidP="008A1664">
      <w:pPr>
        <w:pStyle w:val="Cmsor2"/>
        <w:rPr>
          <w:ins w:id="136" w:author="Céges" w:date="2022-04-07T15:56:00Z"/>
        </w:rPr>
      </w:pPr>
      <w:bookmarkStart w:id="137" w:name="_Toc101257681"/>
      <w:ins w:id="138" w:author="Céges" w:date="2022-04-07T15:56:00Z">
        <w:r w:rsidRPr="008A1664">
          <w:t>Könyvtárszerkezet</w:t>
        </w:r>
        <w:bookmarkEnd w:id="137"/>
      </w:ins>
    </w:p>
    <w:p w14:paraId="192179A3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139" w:author="Céges" w:date="2022-04-07T15:56:00Z"/>
          <w:rFonts w:ascii="Courier New" w:hAnsi="Courier New" w:cs="Courier New"/>
          <w:color w:val="000000"/>
          <w:sz w:val="27"/>
          <w:szCs w:val="27"/>
          <w:rPrChange w:id="140" w:author="Céges" w:date="2022-04-17T13:36:00Z">
            <w:rPr>
              <w:ins w:id="141" w:author="Céges" w:date="2022-04-07T15:56:00Z"/>
              <w:color w:val="000000"/>
              <w:sz w:val="27"/>
              <w:szCs w:val="27"/>
            </w:rPr>
          </w:rPrChange>
        </w:rPr>
      </w:pPr>
      <w:ins w:id="142" w:author="Céges" w:date="2022-04-07T15:56:00Z">
        <w:r w:rsidRPr="005855B2">
          <w:rPr>
            <w:rFonts w:ascii="Courier New" w:hAnsi="Courier New" w:cs="Courier New"/>
            <w:color w:val="000000"/>
            <w:sz w:val="27"/>
            <w:szCs w:val="27"/>
            <w:rPrChange w:id="143" w:author="Céges" w:date="2022-04-17T13:36:00Z">
              <w:rPr>
                <w:color w:val="000000"/>
                <w:sz w:val="27"/>
                <w:szCs w:val="27"/>
              </w:rPr>
            </w:rPrChange>
          </w:rPr>
          <w:t>adatbázis</w:t>
        </w:r>
      </w:ins>
    </w:p>
    <w:p w14:paraId="3444237A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144" w:author="Céges" w:date="2022-04-07T15:56:00Z"/>
          <w:rFonts w:ascii="Courier New" w:hAnsi="Courier New" w:cs="Courier New"/>
          <w:color w:val="000000"/>
          <w:sz w:val="27"/>
          <w:szCs w:val="27"/>
          <w:rPrChange w:id="145" w:author="Céges" w:date="2022-04-17T13:36:00Z">
            <w:rPr>
              <w:ins w:id="146" w:author="Céges" w:date="2022-04-07T15:56:00Z"/>
              <w:color w:val="000000"/>
              <w:sz w:val="27"/>
              <w:szCs w:val="27"/>
            </w:rPr>
          </w:rPrChange>
        </w:rPr>
      </w:pPr>
      <w:ins w:id="147" w:author="Céges" w:date="2022-04-07T15:56:00Z">
        <w:r w:rsidRPr="005855B2">
          <w:rPr>
            <w:rFonts w:ascii="Courier New" w:hAnsi="Courier New" w:cs="Courier New"/>
            <w:color w:val="000000"/>
            <w:sz w:val="27"/>
            <w:szCs w:val="27"/>
            <w:rPrChange w:id="148" w:author="Céges" w:date="2022-04-17T13:36:00Z">
              <w:rPr>
                <w:color w:val="000000"/>
                <w:sz w:val="27"/>
                <w:szCs w:val="27"/>
              </w:rPr>
            </w:rPrChange>
          </w:rPr>
          <w:t>api</w:t>
        </w:r>
      </w:ins>
    </w:p>
    <w:p w14:paraId="3511E12D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149" w:author="Céges" w:date="2022-04-07T15:56:00Z"/>
          <w:rFonts w:ascii="Courier New" w:hAnsi="Courier New" w:cs="Courier New"/>
          <w:color w:val="000000"/>
          <w:sz w:val="27"/>
          <w:szCs w:val="27"/>
          <w:rPrChange w:id="150" w:author="Céges" w:date="2022-04-17T13:36:00Z">
            <w:rPr>
              <w:ins w:id="151" w:author="Céges" w:date="2022-04-07T15:56:00Z"/>
              <w:color w:val="000000"/>
              <w:sz w:val="27"/>
              <w:szCs w:val="27"/>
            </w:rPr>
          </w:rPrChange>
        </w:rPr>
      </w:pPr>
      <w:ins w:id="152" w:author="Céges" w:date="2022-04-07T15:56:00Z">
        <w:r w:rsidRPr="005855B2">
          <w:rPr>
            <w:rFonts w:ascii="Courier New" w:hAnsi="Courier New" w:cs="Courier New"/>
            <w:color w:val="000000"/>
            <w:sz w:val="27"/>
            <w:szCs w:val="27"/>
            <w:rPrChange w:id="153" w:author="Céges" w:date="2022-04-17T13:36:00Z">
              <w:rPr>
                <w:color w:val="000000"/>
                <w:sz w:val="27"/>
                <w:szCs w:val="27"/>
              </w:rPr>
            </w:rPrChange>
          </w:rPr>
          <w:t>asztali</w:t>
        </w:r>
      </w:ins>
    </w:p>
    <w:p w14:paraId="09F85DBB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154" w:author="Céges" w:date="2022-04-07T15:56:00Z"/>
          <w:rFonts w:ascii="Courier New" w:hAnsi="Courier New" w:cs="Courier New"/>
          <w:color w:val="000000"/>
          <w:sz w:val="27"/>
          <w:szCs w:val="27"/>
          <w:rPrChange w:id="155" w:author="Céges" w:date="2022-04-17T13:36:00Z">
            <w:rPr>
              <w:ins w:id="156" w:author="Céges" w:date="2022-04-07T15:56:00Z"/>
              <w:color w:val="000000"/>
              <w:sz w:val="27"/>
              <w:szCs w:val="27"/>
            </w:rPr>
          </w:rPrChange>
        </w:rPr>
      </w:pPr>
      <w:ins w:id="157" w:author="Céges" w:date="2022-04-07T15:56:00Z">
        <w:r w:rsidRPr="005855B2">
          <w:rPr>
            <w:rFonts w:ascii="Courier New" w:hAnsi="Courier New" w:cs="Courier New"/>
            <w:color w:val="000000"/>
            <w:sz w:val="27"/>
            <w:szCs w:val="27"/>
            <w:rPrChange w:id="158" w:author="Céges" w:date="2022-04-17T13:36:00Z">
              <w:rPr>
                <w:color w:val="000000"/>
                <w:sz w:val="27"/>
                <w:szCs w:val="27"/>
              </w:rPr>
            </w:rPrChange>
          </w:rPr>
          <w:t>doc</w:t>
        </w:r>
      </w:ins>
    </w:p>
    <w:p w14:paraId="1830955E" w14:textId="77777777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159" w:author="Céges" w:date="2022-04-07T15:56:00Z"/>
          <w:rFonts w:ascii="Courier New" w:hAnsi="Courier New" w:cs="Courier New"/>
          <w:color w:val="000000"/>
          <w:sz w:val="27"/>
          <w:szCs w:val="27"/>
          <w:rPrChange w:id="160" w:author="Céges" w:date="2022-04-17T13:36:00Z">
            <w:rPr>
              <w:ins w:id="161" w:author="Céges" w:date="2022-04-07T15:56:00Z"/>
              <w:color w:val="000000"/>
              <w:sz w:val="27"/>
              <w:szCs w:val="27"/>
            </w:rPr>
          </w:rPrChange>
        </w:rPr>
      </w:pPr>
      <w:ins w:id="162" w:author="Céges" w:date="2022-04-07T15:56:00Z">
        <w:r w:rsidRPr="005855B2">
          <w:rPr>
            <w:rFonts w:ascii="Courier New" w:hAnsi="Courier New" w:cs="Courier New"/>
            <w:color w:val="000000"/>
            <w:sz w:val="27"/>
            <w:szCs w:val="27"/>
            <w:rPrChange w:id="163" w:author="Céges" w:date="2022-04-17T13:36:00Z">
              <w:rPr>
                <w:color w:val="000000"/>
                <w:sz w:val="27"/>
                <w:szCs w:val="27"/>
              </w:rPr>
            </w:rPrChange>
          </w:rPr>
          <w:t>mobil</w:t>
        </w:r>
      </w:ins>
    </w:p>
    <w:p w14:paraId="1ADF0719" w14:textId="5F55A324" w:rsidR="002A22A2" w:rsidRPr="005855B2" w:rsidRDefault="002A22A2" w:rsidP="001B6FAC">
      <w:pPr>
        <w:pStyle w:val="NormlWeb"/>
        <w:numPr>
          <w:ilvl w:val="1"/>
          <w:numId w:val="5"/>
        </w:numPr>
        <w:jc w:val="both"/>
        <w:rPr>
          <w:ins w:id="164" w:author="Céges" w:date="2022-04-07T15:58:00Z"/>
          <w:rFonts w:ascii="Courier New" w:hAnsi="Courier New" w:cs="Courier New"/>
          <w:color w:val="000000"/>
          <w:sz w:val="27"/>
          <w:szCs w:val="27"/>
          <w:rPrChange w:id="165" w:author="Céges" w:date="2022-04-17T13:36:00Z">
            <w:rPr>
              <w:ins w:id="166" w:author="Céges" w:date="2022-04-07T15:58:00Z"/>
              <w:color w:val="000000"/>
              <w:sz w:val="27"/>
              <w:szCs w:val="27"/>
            </w:rPr>
          </w:rPrChange>
        </w:rPr>
      </w:pPr>
      <w:ins w:id="167" w:author="Céges" w:date="2022-04-07T15:56:00Z">
        <w:r w:rsidRPr="005855B2">
          <w:rPr>
            <w:rFonts w:ascii="Courier New" w:hAnsi="Courier New" w:cs="Courier New"/>
            <w:color w:val="000000"/>
            <w:sz w:val="27"/>
            <w:szCs w:val="27"/>
            <w:rPrChange w:id="168" w:author="Céges" w:date="2022-04-17T13:36:00Z">
              <w:rPr>
                <w:color w:val="000000"/>
                <w:sz w:val="27"/>
                <w:szCs w:val="27"/>
              </w:rPr>
            </w:rPrChange>
          </w:rPr>
          <w:t>web</w:t>
        </w:r>
      </w:ins>
    </w:p>
    <w:p w14:paraId="73608A85" w14:textId="59AF067A" w:rsidR="002A22A2" w:rsidRPr="005855B2" w:rsidRDefault="002A22A2">
      <w:pPr>
        <w:pStyle w:val="NormlWeb"/>
        <w:jc w:val="both"/>
        <w:rPr>
          <w:ins w:id="169" w:author="Céges" w:date="2022-04-07T15:58:00Z"/>
          <w:rFonts w:ascii="Courier New" w:hAnsi="Courier New" w:cs="Courier New"/>
          <w:color w:val="000000"/>
          <w:sz w:val="27"/>
          <w:szCs w:val="27"/>
          <w:rPrChange w:id="170" w:author="Céges" w:date="2022-04-17T13:36:00Z">
            <w:rPr>
              <w:ins w:id="171" w:author="Céges" w:date="2022-04-07T15:58:00Z"/>
              <w:color w:val="000000"/>
              <w:sz w:val="27"/>
              <w:szCs w:val="27"/>
            </w:rPr>
          </w:rPrChange>
        </w:rPr>
        <w:pPrChange w:id="172" w:author="Céges" w:date="2022-04-07T15:58:00Z">
          <w:pPr>
            <w:pStyle w:val="NormlWeb"/>
            <w:numPr>
              <w:ilvl w:val="1"/>
              <w:numId w:val="5"/>
            </w:numPr>
            <w:ind w:left="1788" w:hanging="360"/>
          </w:pPr>
        </w:pPrChange>
      </w:pPr>
    </w:p>
    <w:p w14:paraId="71EFCC6C" w14:textId="1852C8A0" w:rsidR="00AC0074" w:rsidRPr="00A069D1" w:rsidDel="002A22A2" w:rsidRDefault="002A22A2">
      <w:pPr>
        <w:pStyle w:val="NormlWeb"/>
        <w:jc w:val="both"/>
        <w:rPr>
          <w:del w:id="173" w:author="Céges" w:date="2022-04-07T15:56:00Z"/>
          <w:rFonts w:ascii="Courier New" w:hAnsi="Courier New" w:cs="Courier New"/>
          <w:color w:val="000000"/>
          <w:sz w:val="27"/>
          <w:szCs w:val="27"/>
          <w:rPrChange w:id="174" w:author="Céges" w:date="2022-04-17T15:08:00Z">
            <w:rPr>
              <w:del w:id="175" w:author="Céges" w:date="2022-04-07T15:56:00Z"/>
              <w:rFonts w:ascii="Courier New" w:hAnsi="Courier New" w:cs="Courier New"/>
              <w:color w:val="auto"/>
              <w:sz w:val="28"/>
              <w:szCs w:val="28"/>
            </w:rPr>
          </w:rPrChange>
        </w:rPr>
        <w:pPrChange w:id="176" w:author="Céges" w:date="2022-04-17T15:08:00Z">
          <w:pPr>
            <w:pStyle w:val="Cmsor1"/>
            <w:ind w:left="720"/>
          </w:pPr>
        </w:pPrChange>
      </w:pPr>
      <w:ins w:id="177" w:author="Céges" w:date="2022-04-07T15:58:00Z">
        <w:r w:rsidRPr="00A41B24">
          <w:rPr>
            <w:rFonts w:ascii="Courier New" w:hAnsi="Courier New" w:cs="Courier New"/>
          </w:rPr>
          <w:lastRenderedPageBreak/>
          <w:t>FelületterveK</w:t>
        </w:r>
        <w:r w:rsidRPr="00A41B24">
          <w:rPr>
            <w:rFonts w:cs="Courier New"/>
            <w:noProof/>
          </w:rPr>
          <w:drawing>
            <wp:inline distT="0" distB="0" distL="0" distR="0" wp14:anchorId="63B3BA89" wp14:editId="0BC9FD85">
              <wp:extent cx="5760720" cy="2286000"/>
              <wp:effectExtent l="0" t="0" r="0" b="0"/>
              <wp:docPr id="16" name="Kép 16" descr="https://cdn.discordapp.com/attachments/774983790388838451/949246430399311923/unknow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cdn.discordapp.com/attachments/774983790388838451/949246430399311923/unknown.png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0720" cy="228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bookmarkStart w:id="178" w:name="_Toc101098129"/>
      <w:del w:id="179" w:author="Céges" w:date="2022-04-07T15:56:00Z">
        <w:r w:rsidR="00AA60FB" w:rsidRPr="00602E24" w:rsidDel="002A22A2">
          <w:rPr>
            <w:rFonts w:ascii="Courier New" w:hAnsi="Courier New" w:cs="Courier New"/>
            <w:sz w:val="28"/>
            <w:szCs w:val="28"/>
          </w:rPr>
          <w:delText>F</w:delText>
        </w:r>
        <w:r w:rsidR="00AC0074" w:rsidRPr="00602E24" w:rsidDel="002A22A2">
          <w:rPr>
            <w:rFonts w:ascii="Courier New" w:hAnsi="Courier New" w:cs="Courier New"/>
            <w:sz w:val="28"/>
            <w:szCs w:val="28"/>
          </w:rPr>
          <w:delText>eladat</w:delText>
        </w:r>
        <w:bookmarkEnd w:id="178"/>
      </w:del>
    </w:p>
    <w:p w14:paraId="178243CC" w14:textId="639A8C46" w:rsidR="00AC0074" w:rsidRPr="00A069D1" w:rsidDel="002A22A2" w:rsidRDefault="00D93BC9">
      <w:pPr>
        <w:pStyle w:val="Cmsor1"/>
        <w:tabs>
          <w:tab w:val="left" w:pos="1418"/>
        </w:tabs>
        <w:ind w:left="720"/>
        <w:jc w:val="both"/>
        <w:rPr>
          <w:del w:id="180" w:author="Céges" w:date="2022-04-07T15:56:00Z"/>
          <w:rFonts w:cs="Courier New"/>
          <w:sz w:val="18"/>
          <w:szCs w:val="18"/>
          <w:rPrChange w:id="181" w:author="Céges" w:date="2022-04-17T15:08:00Z">
            <w:rPr>
              <w:del w:id="182" w:author="Céges" w:date="2022-04-07T15:56:00Z"/>
            </w:rPr>
          </w:rPrChange>
        </w:rPr>
        <w:pPrChange w:id="183" w:author="Céges" w:date="2022-04-17T15:08:00Z">
          <w:pPr>
            <w:tabs>
              <w:tab w:val="left" w:pos="1418"/>
            </w:tabs>
            <w:ind w:left="1418"/>
          </w:pPr>
        </w:pPrChange>
      </w:pPr>
      <w:del w:id="184" w:author="Céges" w:date="2022-04-07T15:56:00Z">
        <w:r w:rsidRPr="00A069D1" w:rsidDel="002A22A2">
          <w:rPr>
            <w:rFonts w:cs="Courier New"/>
            <w:sz w:val="18"/>
            <w:szCs w:val="18"/>
            <w:rPrChange w:id="185" w:author="Céges" w:date="2022-04-17T15:08:00Z">
              <w:rPr/>
            </w:rPrChange>
          </w:rPr>
          <w:delText>Olyan egészséges életmód betartására alkalmas A</w:delText>
        </w:r>
        <w:r w:rsidR="00AC0074" w:rsidRPr="00A069D1" w:rsidDel="002A22A2">
          <w:rPr>
            <w:rFonts w:cs="Courier New"/>
            <w:sz w:val="18"/>
            <w:szCs w:val="18"/>
            <w:rPrChange w:id="186" w:author="Céges" w:date="2022-04-17T15:08:00Z">
              <w:rPr/>
            </w:rPrChange>
          </w:rPr>
          <w:delText xml:space="preserve">ppot szeretnénk megmutatni a világnak, amelynek segítségével kitudjuk számolni: </w:delText>
        </w:r>
        <w:r w:rsidR="00AC0074" w:rsidRPr="00A069D1" w:rsidDel="002A22A2">
          <w:rPr>
            <w:rFonts w:cs="Courier New"/>
            <w:sz w:val="18"/>
            <w:szCs w:val="18"/>
            <w:rPrChange w:id="187" w:author="Céges" w:date="2022-04-17T15:08:00Z">
              <w:rPr/>
            </w:rPrChange>
          </w:rPr>
          <w:tab/>
        </w:r>
      </w:del>
    </w:p>
    <w:p w14:paraId="7B6FA69F" w14:textId="1A572D92" w:rsidR="00AC0074" w:rsidRPr="00A069D1" w:rsidDel="002A22A2" w:rsidRDefault="00AC0074">
      <w:pPr>
        <w:tabs>
          <w:tab w:val="left" w:pos="1418"/>
        </w:tabs>
        <w:spacing w:after="0"/>
        <w:jc w:val="both"/>
        <w:rPr>
          <w:del w:id="188" w:author="Céges" w:date="2022-04-07T15:56:00Z"/>
          <w:rFonts w:cs="Courier New"/>
          <w:sz w:val="18"/>
          <w:szCs w:val="18"/>
          <w:rPrChange w:id="189" w:author="Céges" w:date="2022-04-17T15:08:00Z">
            <w:rPr>
              <w:del w:id="190" w:author="Céges" w:date="2022-04-07T15:56:00Z"/>
            </w:rPr>
          </w:rPrChange>
        </w:rPr>
        <w:pPrChange w:id="191" w:author="Céges" w:date="2022-04-17T15:08:00Z">
          <w:pPr>
            <w:pStyle w:val="Listaszerbekezds"/>
            <w:numPr>
              <w:ilvl w:val="3"/>
              <w:numId w:val="2"/>
            </w:numPr>
            <w:tabs>
              <w:tab w:val="left" w:pos="1418"/>
            </w:tabs>
            <w:spacing w:after="0"/>
            <w:ind w:left="2880" w:hanging="360"/>
          </w:pPr>
        </w:pPrChange>
      </w:pPr>
      <w:del w:id="192" w:author="Céges" w:date="2022-04-07T15:56:00Z">
        <w:r w:rsidRPr="00A069D1" w:rsidDel="002A22A2">
          <w:rPr>
            <w:rFonts w:cs="Courier New"/>
            <w:sz w:val="18"/>
            <w:szCs w:val="18"/>
            <w:rPrChange w:id="193" w:author="Céges" w:date="2022-04-17T15:08:00Z">
              <w:rPr/>
            </w:rPrChange>
          </w:rPr>
          <w:delText>napi ajánlott kcal bevitelt</w:delText>
        </w:r>
      </w:del>
    </w:p>
    <w:p w14:paraId="055826D7" w14:textId="3A7B42C6" w:rsidR="00D93BC9" w:rsidRPr="00A069D1" w:rsidDel="002A22A2" w:rsidRDefault="00AC0074" w:rsidP="001B6FAC">
      <w:pPr>
        <w:pStyle w:val="Listaszerbekezds"/>
        <w:numPr>
          <w:ilvl w:val="3"/>
          <w:numId w:val="2"/>
        </w:numPr>
        <w:tabs>
          <w:tab w:val="left" w:pos="1418"/>
        </w:tabs>
        <w:spacing w:after="0"/>
        <w:jc w:val="both"/>
        <w:rPr>
          <w:del w:id="194" w:author="Céges" w:date="2022-04-07T15:56:00Z"/>
          <w:rFonts w:cs="Courier New"/>
          <w:sz w:val="18"/>
          <w:szCs w:val="18"/>
          <w:rPrChange w:id="195" w:author="Céges" w:date="2022-04-17T15:08:00Z">
            <w:rPr>
              <w:del w:id="196" w:author="Céges" w:date="2022-04-07T15:56:00Z"/>
            </w:rPr>
          </w:rPrChange>
        </w:rPr>
      </w:pPr>
      <w:del w:id="197" w:author="Céges" w:date="2022-04-07T15:56:00Z">
        <w:r w:rsidRPr="00A069D1" w:rsidDel="002A22A2">
          <w:rPr>
            <w:rFonts w:cs="Courier New"/>
            <w:sz w:val="18"/>
            <w:szCs w:val="18"/>
            <w:rPrChange w:id="198" w:author="Céges" w:date="2022-04-17T15:08:00Z">
              <w:rPr/>
            </w:rPrChange>
          </w:rPr>
          <w:delText xml:space="preserve">Jelenlegi BMI </w:delText>
        </w:r>
      </w:del>
    </w:p>
    <w:p w14:paraId="21D6AA00" w14:textId="25BD8910" w:rsidR="00D93BC9" w:rsidRPr="00A069D1" w:rsidDel="002A22A2" w:rsidRDefault="00D93BC9">
      <w:pPr>
        <w:pStyle w:val="Listaszerbekezds"/>
        <w:numPr>
          <w:ilvl w:val="3"/>
          <w:numId w:val="2"/>
        </w:numPr>
        <w:tabs>
          <w:tab w:val="left" w:pos="1418"/>
          <w:tab w:val="left" w:pos="2880"/>
        </w:tabs>
        <w:spacing w:after="0"/>
        <w:jc w:val="both"/>
        <w:rPr>
          <w:del w:id="199" w:author="Céges" w:date="2022-04-07T15:56:00Z"/>
          <w:rFonts w:cs="Courier New"/>
          <w:sz w:val="18"/>
          <w:szCs w:val="18"/>
          <w:rPrChange w:id="200" w:author="Céges" w:date="2022-04-17T15:08:00Z">
            <w:rPr>
              <w:del w:id="201" w:author="Céges" w:date="2022-04-07T15:56:00Z"/>
            </w:rPr>
          </w:rPrChange>
        </w:rPr>
        <w:pPrChange w:id="202" w:author="Céges" w:date="2022-04-17T15:07:00Z">
          <w:pPr>
            <w:pStyle w:val="Listaszerbekezds"/>
            <w:tabs>
              <w:tab w:val="left" w:pos="2880"/>
            </w:tabs>
            <w:spacing w:after="0"/>
            <w:ind w:left="2880"/>
          </w:pPr>
        </w:pPrChange>
      </w:pPr>
    </w:p>
    <w:p w14:paraId="434475B3" w14:textId="43087BAA" w:rsidR="00AC0074" w:rsidRPr="00602E24" w:rsidDel="002A22A2" w:rsidRDefault="00D93BC9">
      <w:pPr>
        <w:tabs>
          <w:tab w:val="left" w:pos="1418"/>
        </w:tabs>
        <w:spacing w:after="0"/>
        <w:jc w:val="both"/>
        <w:rPr>
          <w:del w:id="203" w:author="Céges" w:date="2022-04-07T15:56:00Z"/>
          <w:rFonts w:cs="Courier New"/>
          <w:sz w:val="18"/>
          <w:szCs w:val="18"/>
        </w:rPr>
        <w:pPrChange w:id="204" w:author="Céges" w:date="2022-04-17T15:07:00Z">
          <w:pPr>
            <w:tabs>
              <w:tab w:val="left" w:pos="1418"/>
            </w:tabs>
            <w:spacing w:after="0"/>
            <w:ind w:left="1418"/>
          </w:pPr>
        </w:pPrChange>
      </w:pPr>
      <w:del w:id="205" w:author="Céges" w:date="2022-04-07T15:56:00Z">
        <w:r w:rsidRPr="00602E24" w:rsidDel="002A22A2">
          <w:rPr>
            <w:rFonts w:cs="Courier New"/>
            <w:sz w:val="18"/>
            <w:szCs w:val="18"/>
          </w:rPr>
          <w:delText xml:space="preserve">Illetve nyomon tudjuk követni a napi tápanyag bevitelt, elemeire bontva (szénhidrát, zsír, fehérje, só). </w:delText>
        </w:r>
        <w:r w:rsidR="00AA60FB" w:rsidRPr="00602E24" w:rsidDel="002A22A2">
          <w:rPr>
            <w:rFonts w:cs="Courier New"/>
            <w:sz w:val="18"/>
            <w:szCs w:val="18"/>
          </w:rPr>
          <w:tab/>
        </w:r>
      </w:del>
    </w:p>
    <w:p w14:paraId="34643A9B" w14:textId="377D133B" w:rsidR="00AA60FB" w:rsidRPr="00602E24" w:rsidDel="002A22A2" w:rsidRDefault="00AA60FB" w:rsidP="001B6FAC">
      <w:pPr>
        <w:tabs>
          <w:tab w:val="left" w:pos="1418"/>
        </w:tabs>
        <w:jc w:val="both"/>
        <w:rPr>
          <w:del w:id="206" w:author="Céges" w:date="2022-04-07T15:56:00Z"/>
          <w:rFonts w:cs="Courier New"/>
          <w:sz w:val="18"/>
          <w:szCs w:val="18"/>
        </w:rPr>
      </w:pPr>
    </w:p>
    <w:p w14:paraId="04291957" w14:textId="401D5FBB" w:rsidR="00BE1D4A" w:rsidRPr="00602E24" w:rsidDel="002A22A2" w:rsidRDefault="00BE1D4A" w:rsidP="001B6FAC">
      <w:pPr>
        <w:tabs>
          <w:tab w:val="left" w:pos="1418"/>
        </w:tabs>
        <w:jc w:val="both"/>
        <w:rPr>
          <w:del w:id="207" w:author="Céges" w:date="2022-04-07T15:56:00Z"/>
          <w:rFonts w:cs="Courier New"/>
        </w:rPr>
      </w:pPr>
      <w:del w:id="208" w:author="Céges" w:date="2022-04-07T15:56:00Z">
        <w:r w:rsidRPr="00602E24" w:rsidDel="002A22A2">
          <w:rPr>
            <w:rFonts w:cs="Courier New"/>
          </w:rPr>
          <w:tab/>
        </w:r>
      </w:del>
    </w:p>
    <w:p w14:paraId="37BDC798" w14:textId="7089C086" w:rsidR="00AA60FB" w:rsidRPr="00602E24" w:rsidDel="002A22A2" w:rsidRDefault="00AA60FB">
      <w:pPr>
        <w:pStyle w:val="Cmsor1"/>
        <w:numPr>
          <w:ilvl w:val="0"/>
          <w:numId w:val="0"/>
        </w:numPr>
        <w:jc w:val="both"/>
        <w:rPr>
          <w:del w:id="209" w:author="Céges" w:date="2022-04-07T15:56:00Z"/>
          <w:rFonts w:ascii="Courier New" w:hAnsi="Courier New" w:cs="Courier New"/>
          <w:color w:val="auto"/>
          <w:sz w:val="28"/>
          <w:szCs w:val="28"/>
        </w:rPr>
        <w:pPrChange w:id="210" w:author="Céges" w:date="2022-04-17T15:07:00Z">
          <w:pPr>
            <w:pStyle w:val="Cmsor1"/>
            <w:ind w:left="720"/>
          </w:pPr>
        </w:pPrChange>
      </w:pPr>
      <w:bookmarkStart w:id="211" w:name="_Toc101098130"/>
      <w:del w:id="212" w:author="Céges" w:date="2022-04-07T15:56:00Z">
        <w:r w:rsidRPr="00602E24" w:rsidDel="002A22A2">
          <w:rPr>
            <w:rFonts w:ascii="Courier New" w:hAnsi="Courier New" w:cs="Courier New"/>
            <w:sz w:val="28"/>
            <w:szCs w:val="28"/>
          </w:rPr>
          <w:delText>Környezet</w:delText>
        </w:r>
        <w:bookmarkEnd w:id="211"/>
      </w:del>
    </w:p>
    <w:p w14:paraId="069ED369" w14:textId="60168FF5" w:rsidR="00F273FC" w:rsidRPr="007C35DE" w:rsidDel="002A22A2" w:rsidRDefault="00AA60FB">
      <w:pPr>
        <w:pStyle w:val="Cmsor1"/>
        <w:tabs>
          <w:tab w:val="left" w:pos="1418"/>
        </w:tabs>
        <w:ind w:left="720"/>
        <w:jc w:val="both"/>
        <w:rPr>
          <w:del w:id="213" w:author="Céges" w:date="2022-04-07T15:56:00Z"/>
          <w:rFonts w:cs="Courier New"/>
          <w:sz w:val="18"/>
          <w:szCs w:val="18"/>
        </w:rPr>
        <w:pPrChange w:id="214" w:author="Céges" w:date="2022-04-17T15:07:00Z">
          <w:pPr>
            <w:tabs>
              <w:tab w:val="left" w:pos="1418"/>
            </w:tabs>
          </w:pPr>
        </w:pPrChange>
      </w:pPr>
      <w:del w:id="215" w:author="Céges" w:date="2022-04-07T15:56:00Z">
        <w:r w:rsidRPr="007C35DE" w:rsidDel="002A22A2">
          <w:rPr>
            <w:rFonts w:cs="Courier New"/>
          </w:rPr>
          <w:tab/>
        </w:r>
        <w:r w:rsidR="00F273FC" w:rsidRPr="007C35DE" w:rsidDel="002A22A2">
          <w:rPr>
            <w:rFonts w:cs="Courier New"/>
            <w:sz w:val="18"/>
            <w:szCs w:val="18"/>
          </w:rPr>
          <w:delText>A webes alkalmazáshoz: Html , JavaScript</w:delText>
        </w:r>
      </w:del>
    </w:p>
    <w:p w14:paraId="162117AC" w14:textId="26E82CD1" w:rsidR="00F273FC" w:rsidRPr="00602E24" w:rsidDel="002A22A2" w:rsidRDefault="00F273FC" w:rsidP="001B6FAC">
      <w:pPr>
        <w:jc w:val="both"/>
        <w:rPr>
          <w:del w:id="216" w:author="Céges" w:date="2022-04-07T15:56:00Z"/>
          <w:rFonts w:cs="Courier New"/>
          <w:sz w:val="18"/>
          <w:szCs w:val="18"/>
        </w:rPr>
      </w:pPr>
      <w:del w:id="217" w:author="Céges" w:date="2022-04-07T15:56:00Z">
        <w:r w:rsidRPr="00602E24" w:rsidDel="002A22A2">
          <w:rPr>
            <w:rFonts w:cs="Courier New"/>
            <w:sz w:val="18"/>
            <w:szCs w:val="18"/>
          </w:rPr>
          <w:tab/>
        </w:r>
        <w:r w:rsidRPr="00602E24" w:rsidDel="002A22A2">
          <w:rPr>
            <w:rFonts w:cs="Courier New"/>
            <w:sz w:val="18"/>
            <w:szCs w:val="18"/>
          </w:rPr>
          <w:tab/>
          <w:delText xml:space="preserve">A mobilos alkalmazás: React Native </w:delText>
        </w:r>
      </w:del>
    </w:p>
    <w:p w14:paraId="0E95E1A0" w14:textId="4EBADA44" w:rsidR="00F273FC" w:rsidRPr="00602E24" w:rsidDel="002A22A2" w:rsidRDefault="00F273FC">
      <w:pPr>
        <w:pStyle w:val="Cmsor1"/>
        <w:numPr>
          <w:ilvl w:val="0"/>
          <w:numId w:val="0"/>
        </w:numPr>
        <w:jc w:val="both"/>
        <w:rPr>
          <w:del w:id="218" w:author="Céges" w:date="2022-04-07T15:56:00Z"/>
          <w:rFonts w:ascii="Courier New" w:hAnsi="Courier New" w:cs="Courier New"/>
          <w:color w:val="auto"/>
          <w:sz w:val="28"/>
          <w:szCs w:val="28"/>
        </w:rPr>
        <w:pPrChange w:id="219" w:author="Céges" w:date="2022-04-17T15:07:00Z">
          <w:pPr>
            <w:pStyle w:val="Cmsor1"/>
            <w:ind w:left="720"/>
          </w:pPr>
        </w:pPrChange>
      </w:pPr>
      <w:bookmarkStart w:id="220" w:name="_Toc101098131"/>
      <w:del w:id="221" w:author="Céges" w:date="2022-04-07T15:56:00Z">
        <w:r w:rsidRPr="00602E24" w:rsidDel="002A22A2">
          <w:rPr>
            <w:rFonts w:ascii="Courier New" w:hAnsi="Courier New" w:cs="Courier New"/>
            <w:sz w:val="28"/>
            <w:szCs w:val="28"/>
          </w:rPr>
          <w:delText>Fejlesztői környezet</w:delText>
        </w:r>
        <w:bookmarkEnd w:id="220"/>
      </w:del>
    </w:p>
    <w:p w14:paraId="26FD7D2F" w14:textId="411D7FC2" w:rsidR="0095223A" w:rsidRPr="002C14D3" w:rsidDel="002A22A2" w:rsidRDefault="00F273FC">
      <w:pPr>
        <w:pStyle w:val="Cmsor1"/>
        <w:ind w:left="720"/>
        <w:jc w:val="both"/>
        <w:rPr>
          <w:del w:id="222" w:author="Céges" w:date="2022-04-07T15:56:00Z"/>
          <w:rFonts w:cs="Courier New"/>
          <w:sz w:val="18"/>
          <w:szCs w:val="18"/>
        </w:rPr>
        <w:pPrChange w:id="223" w:author="Céges" w:date="2022-04-17T15:07:00Z">
          <w:pPr/>
        </w:pPrChange>
      </w:pPr>
      <w:del w:id="224" w:author="Céges" w:date="2022-04-07T15:56:00Z">
        <w:r w:rsidRPr="007C35DE" w:rsidDel="002A22A2">
          <w:rPr>
            <w:rFonts w:cs="Courier New"/>
          </w:rPr>
          <w:tab/>
        </w:r>
        <w:r w:rsidR="005B3254" w:rsidRPr="007C35DE" w:rsidDel="002A22A2">
          <w:rPr>
            <w:rFonts w:cs="Courier New"/>
          </w:rPr>
          <w:tab/>
        </w:r>
        <w:r w:rsidRPr="007C35DE" w:rsidDel="002A22A2">
          <w:rPr>
            <w:rFonts w:cs="Courier New"/>
            <w:sz w:val="18"/>
            <w:szCs w:val="18"/>
          </w:rPr>
          <w:delText>Web futtatására alkalmas operációs rendszer(Windows</w:delText>
        </w:r>
        <w:r w:rsidR="0095223A" w:rsidRPr="002C14D3" w:rsidDel="002A22A2">
          <w:rPr>
            <w:rFonts w:cs="Courier New"/>
            <w:sz w:val="18"/>
            <w:szCs w:val="18"/>
          </w:rPr>
          <w:delText xml:space="preserve"> 10,Linux)</w:delText>
        </w:r>
      </w:del>
    </w:p>
    <w:p w14:paraId="12095F27" w14:textId="12BD2FB1" w:rsidR="008C2C67" w:rsidRPr="00602E24" w:rsidDel="002A22A2" w:rsidRDefault="005B3254" w:rsidP="001B6FAC">
      <w:pPr>
        <w:jc w:val="both"/>
        <w:rPr>
          <w:ins w:id="225" w:author="szucs.norb3rt0424@gmail.com" w:date="2022-04-06T10:06:00Z"/>
          <w:del w:id="226" w:author="Céges" w:date="2022-04-07T15:56:00Z"/>
          <w:rFonts w:cs="Courier New"/>
          <w:sz w:val="18"/>
          <w:szCs w:val="18"/>
        </w:rPr>
      </w:pPr>
      <w:del w:id="227" w:author="Céges" w:date="2022-04-07T15:56:00Z">
        <w:r w:rsidRPr="00602E24" w:rsidDel="002A22A2">
          <w:rPr>
            <w:rFonts w:cs="Courier New"/>
            <w:noProof/>
            <w:lang w:eastAsia="hu-HU"/>
          </w:rPr>
          <w:drawing>
            <wp:anchor distT="0" distB="0" distL="114300" distR="114300" simplePos="0" relativeHeight="251658240" behindDoc="1" locked="0" layoutInCell="1" allowOverlap="1" wp14:anchorId="6E2D01AE" wp14:editId="4FA65BF5">
              <wp:simplePos x="0" y="0"/>
              <wp:positionH relativeFrom="column">
                <wp:posOffset>4394096</wp:posOffset>
              </wp:positionH>
              <wp:positionV relativeFrom="paragraph">
                <wp:posOffset>150656</wp:posOffset>
              </wp:positionV>
              <wp:extent cx="1555750" cy="412115"/>
              <wp:effectExtent l="0" t="0" r="6350" b="6985"/>
              <wp:wrapNone/>
              <wp:docPr id="1" name="Ké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55750" cy="4121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95223A" w:rsidRPr="00602E24" w:rsidDel="002A22A2">
          <w:rPr>
            <w:rFonts w:cs="Courier New"/>
          </w:rPr>
          <w:tab/>
        </w:r>
        <w:r w:rsidRPr="00602E24" w:rsidDel="002A22A2">
          <w:rPr>
            <w:rFonts w:cs="Courier New"/>
          </w:rPr>
          <w:tab/>
        </w:r>
        <w:r w:rsidR="0095223A" w:rsidRPr="00602E24" w:rsidDel="002A22A2">
          <w:rPr>
            <w:rFonts w:cs="Courier New"/>
            <w:sz w:val="18"/>
            <w:szCs w:val="18"/>
          </w:rPr>
          <w:delText>Visual Studio Code és bőví</w:delText>
        </w:r>
        <w:r w:rsidRPr="00602E24" w:rsidDel="002A22A2">
          <w:rPr>
            <w:rFonts w:cs="Courier New"/>
            <w:sz w:val="18"/>
            <w:szCs w:val="18"/>
          </w:rPr>
          <w:delText>t</w:delText>
        </w:r>
        <w:r w:rsidR="0095223A" w:rsidRPr="00602E24" w:rsidDel="002A22A2">
          <w:rPr>
            <w:rFonts w:cs="Courier New"/>
            <w:sz w:val="18"/>
            <w:szCs w:val="18"/>
          </w:rPr>
          <w:delText xml:space="preserve">ményei: Extension Pack for Java </w:delText>
        </w:r>
      </w:del>
    </w:p>
    <w:p w14:paraId="1285418A" w14:textId="3DEC622A" w:rsidR="00ED4803" w:rsidRPr="00A41B24" w:rsidDel="002A22A2" w:rsidRDefault="00ED4803" w:rsidP="001B6FAC">
      <w:pPr>
        <w:pStyle w:val="LO-normal"/>
        <w:jc w:val="both"/>
        <w:rPr>
          <w:ins w:id="228" w:author="szucs.norb3rt0424@gmail.com" w:date="2022-04-06T10:06:00Z"/>
          <w:del w:id="229" w:author="Céges" w:date="2022-04-07T15:56:00Z"/>
          <w:rFonts w:ascii="Courier New" w:hAnsi="Courier New" w:cs="Courier New"/>
          <w:sz w:val="28"/>
          <w:szCs w:val="28"/>
        </w:rPr>
      </w:pPr>
      <w:ins w:id="230" w:author="szucs.norb3rt0424@gmail.com" w:date="2022-04-06T10:06:00Z">
        <w:del w:id="231" w:author="Céges" w:date="2022-04-07T15:56:00Z">
          <w:r w:rsidRPr="00A41B24" w:rsidDel="002A22A2">
            <w:rPr>
              <w:rFonts w:ascii="Courier New" w:hAnsi="Courier New" w:cs="Courier New"/>
              <w:sz w:val="28"/>
              <w:szCs w:val="28"/>
            </w:rPr>
            <w:delText>Backend</w:delText>
          </w:r>
        </w:del>
      </w:ins>
    </w:p>
    <w:p w14:paraId="1D300FEB" w14:textId="0867BFEA" w:rsidR="00ED4803" w:rsidRPr="005855B2" w:rsidDel="002A22A2" w:rsidRDefault="00ED4803" w:rsidP="001B6FAC">
      <w:pPr>
        <w:pStyle w:val="LO-normal"/>
        <w:jc w:val="both"/>
        <w:rPr>
          <w:ins w:id="232" w:author="szucs.norb3rt0424@gmail.com" w:date="2022-04-06T10:06:00Z"/>
          <w:del w:id="233" w:author="Céges" w:date="2022-04-07T15:56:00Z"/>
          <w:rFonts w:ascii="Courier New" w:hAnsi="Courier New" w:cs="Courier New"/>
          <w:sz w:val="20"/>
          <w:szCs w:val="20"/>
          <w:rPrChange w:id="234" w:author="Céges" w:date="2022-04-17T13:36:00Z">
            <w:rPr>
              <w:ins w:id="235" w:author="szucs.norb3rt0424@gmail.com" w:date="2022-04-06T10:06:00Z"/>
              <w:del w:id="236" w:author="Céges" w:date="2022-04-07T15:56:00Z"/>
            </w:rPr>
          </w:rPrChange>
        </w:rPr>
      </w:pPr>
      <w:ins w:id="237" w:author="szucs.norb3rt0424@gmail.com" w:date="2022-04-06T10:06:00Z">
        <w:del w:id="238" w:author="Céges" w:date="2022-04-07T15:56:00Z">
          <w:r w:rsidRPr="005855B2" w:rsidDel="002A22A2">
            <w:rPr>
              <w:rFonts w:ascii="Courier New" w:hAnsi="Courier New" w:cs="Courier New"/>
              <w:sz w:val="20"/>
              <w:szCs w:val="20"/>
              <w:rPrChange w:id="239" w:author="Céges" w:date="2022-04-17T13:36:00Z">
                <w:rPr/>
              </w:rPrChange>
            </w:rPr>
            <w:delText>Laravel API (PHP keretrendszer)</w:delText>
          </w:r>
        </w:del>
      </w:ins>
    </w:p>
    <w:p w14:paraId="57DF7A78" w14:textId="45880C07" w:rsidR="00ED4803" w:rsidRPr="005855B2" w:rsidDel="002A22A2" w:rsidRDefault="00ED4803">
      <w:pPr>
        <w:pStyle w:val="LO-normal"/>
        <w:jc w:val="both"/>
        <w:rPr>
          <w:ins w:id="240" w:author="szucs.norb3rt0424@gmail.com" w:date="2022-04-06T10:06:00Z"/>
          <w:del w:id="241" w:author="Céges" w:date="2022-04-07T15:56:00Z"/>
          <w:rFonts w:ascii="Courier New" w:hAnsi="Courier New" w:cs="Courier New"/>
          <w:sz w:val="20"/>
          <w:szCs w:val="20"/>
          <w:rPrChange w:id="242" w:author="Céges" w:date="2022-04-17T13:36:00Z">
            <w:rPr>
              <w:ins w:id="243" w:author="szucs.norb3rt0424@gmail.com" w:date="2022-04-06T10:06:00Z"/>
              <w:del w:id="244" w:author="Céges" w:date="2022-04-07T15:56:00Z"/>
            </w:rPr>
          </w:rPrChange>
        </w:rPr>
        <w:pPrChange w:id="245" w:author="Céges" w:date="2022-04-17T15:07:00Z">
          <w:pPr>
            <w:pStyle w:val="LO-normal"/>
            <w:numPr>
              <w:numId w:val="3"/>
            </w:numPr>
            <w:tabs>
              <w:tab w:val="num" w:pos="0"/>
            </w:tabs>
            <w:ind w:left="720" w:hanging="360"/>
          </w:pPr>
        </w:pPrChange>
      </w:pPr>
      <w:ins w:id="246" w:author="szucs.norb3rt0424@gmail.com" w:date="2022-04-06T10:06:00Z">
        <w:del w:id="247" w:author="Céges" w:date="2022-04-07T15:56:00Z">
          <w:r w:rsidRPr="005855B2" w:rsidDel="002A22A2">
            <w:rPr>
              <w:rFonts w:ascii="Courier New" w:hAnsi="Courier New" w:cs="Courier New"/>
              <w:sz w:val="20"/>
              <w:szCs w:val="20"/>
              <w:rPrChange w:id="248" w:author="Céges" w:date="2022-04-17T13:36:00Z">
                <w:rPr/>
              </w:rPrChange>
            </w:rPr>
            <w:delText>laravel - sanctum (Autentikációs kiegészítő csomag)</w:delText>
          </w:r>
        </w:del>
      </w:ins>
    </w:p>
    <w:p w14:paraId="336A2E1A" w14:textId="7D7AA9F1" w:rsidR="00ED4803" w:rsidRPr="00A069D1" w:rsidDel="002A22A2" w:rsidRDefault="00ED4803">
      <w:pPr>
        <w:pStyle w:val="LO-normal"/>
        <w:numPr>
          <w:ilvl w:val="0"/>
          <w:numId w:val="3"/>
        </w:numPr>
        <w:tabs>
          <w:tab w:val="clear" w:pos="0"/>
          <w:tab w:val="num" w:pos="709"/>
        </w:tabs>
        <w:ind w:left="1429"/>
        <w:jc w:val="both"/>
        <w:rPr>
          <w:ins w:id="249" w:author="szucs.norb3rt0424@gmail.com" w:date="2022-04-06T10:06:00Z"/>
          <w:del w:id="250" w:author="Céges" w:date="2022-04-07T15:56:00Z"/>
          <w:rFonts w:ascii="Courier New" w:hAnsi="Courier New" w:cs="Courier New"/>
          <w:sz w:val="20"/>
          <w:szCs w:val="20"/>
          <w:rPrChange w:id="251" w:author="Céges" w:date="2022-04-17T15:07:00Z">
            <w:rPr>
              <w:ins w:id="252" w:author="szucs.norb3rt0424@gmail.com" w:date="2022-04-06T10:06:00Z"/>
              <w:del w:id="253" w:author="Céges" w:date="2022-04-07T15:56:00Z"/>
            </w:rPr>
          </w:rPrChange>
        </w:rPr>
        <w:pPrChange w:id="254" w:author="Céges" w:date="2022-04-17T15:07:00Z">
          <w:pPr>
            <w:pStyle w:val="LO-normal"/>
            <w:ind w:left="709"/>
          </w:pPr>
        </w:pPrChange>
      </w:pPr>
      <w:ins w:id="255" w:author="szucs.norb3rt0424@gmail.com" w:date="2022-04-06T10:06:00Z">
        <w:del w:id="256" w:author="Céges" w:date="2022-04-07T15:56:00Z">
          <w:r w:rsidRPr="00A069D1" w:rsidDel="002A22A2">
            <w:rPr>
              <w:rFonts w:ascii="Courier New" w:hAnsi="Courier New" w:cs="Courier New"/>
              <w:sz w:val="20"/>
              <w:szCs w:val="20"/>
              <w:rPrChange w:id="257" w:author="Céges" w:date="2022-04-17T15:07:00Z">
                <w:rPr/>
              </w:rPrChange>
            </w:rPr>
            <w:delText>Mariadb server (Adatbázis kiszolgáló)</w:delText>
          </w:r>
        </w:del>
      </w:ins>
    </w:p>
    <w:p w14:paraId="0B77737D" w14:textId="65D6732B" w:rsidR="00ED4803" w:rsidRPr="005855B2" w:rsidDel="002A22A2" w:rsidRDefault="00ED4803" w:rsidP="001B6FAC">
      <w:pPr>
        <w:pStyle w:val="LO-normal"/>
        <w:jc w:val="both"/>
        <w:rPr>
          <w:ins w:id="258" w:author="szucs.norb3rt0424@gmail.com" w:date="2022-04-06T10:06:00Z"/>
          <w:del w:id="259" w:author="Céges" w:date="2022-04-07T15:56:00Z"/>
          <w:rFonts w:ascii="Courier New" w:hAnsi="Courier New" w:cs="Courier New"/>
          <w:sz w:val="20"/>
          <w:szCs w:val="20"/>
          <w:rPrChange w:id="260" w:author="Céges" w:date="2022-04-17T13:36:00Z">
            <w:rPr>
              <w:ins w:id="261" w:author="szucs.norb3rt0424@gmail.com" w:date="2022-04-06T10:06:00Z"/>
              <w:del w:id="262" w:author="Céges" w:date="2022-04-07T15:56:00Z"/>
            </w:rPr>
          </w:rPrChange>
        </w:rPr>
      </w:pPr>
    </w:p>
    <w:p w14:paraId="0096464D" w14:textId="7ADCD13B" w:rsidR="00ED4803" w:rsidRPr="005855B2" w:rsidDel="002A22A2" w:rsidRDefault="00ED4803" w:rsidP="001B6FAC">
      <w:pPr>
        <w:pStyle w:val="LO-normal"/>
        <w:jc w:val="both"/>
        <w:rPr>
          <w:ins w:id="263" w:author="szucs.norb3rt0424@gmail.com" w:date="2022-04-06T10:06:00Z"/>
          <w:del w:id="264" w:author="Céges" w:date="2022-04-07T15:56:00Z"/>
          <w:rFonts w:ascii="Courier New" w:hAnsi="Courier New" w:cs="Courier New"/>
          <w:sz w:val="20"/>
          <w:szCs w:val="20"/>
          <w:rPrChange w:id="265" w:author="Céges" w:date="2022-04-17T13:36:00Z">
            <w:rPr>
              <w:ins w:id="266" w:author="szucs.norb3rt0424@gmail.com" w:date="2022-04-06T10:06:00Z"/>
              <w:del w:id="267" w:author="Céges" w:date="2022-04-07T15:56:00Z"/>
              <w:sz w:val="26"/>
              <w:szCs w:val="26"/>
            </w:rPr>
          </w:rPrChange>
        </w:rPr>
      </w:pPr>
      <w:ins w:id="268" w:author="szucs.norb3rt0424@gmail.com" w:date="2022-04-06T10:06:00Z">
        <w:del w:id="269" w:author="Céges" w:date="2022-04-07T15:56:00Z">
          <w:r w:rsidRPr="005855B2" w:rsidDel="002A22A2">
            <w:rPr>
              <w:rFonts w:ascii="Courier New" w:hAnsi="Courier New" w:cs="Courier New"/>
              <w:sz w:val="20"/>
              <w:szCs w:val="20"/>
              <w:rPrChange w:id="270" w:author="Céges" w:date="2022-04-17T13:36:00Z">
                <w:rPr>
                  <w:sz w:val="26"/>
                  <w:szCs w:val="26"/>
                </w:rPr>
              </w:rPrChange>
            </w:rPr>
            <w:delText>Készítéshez használt programok</w:delText>
          </w:r>
        </w:del>
      </w:ins>
    </w:p>
    <w:p w14:paraId="20139AD1" w14:textId="1D3E0C72" w:rsidR="00ED4803" w:rsidRPr="005855B2" w:rsidDel="002A22A2" w:rsidRDefault="00ED4803" w:rsidP="001B6FAC">
      <w:pPr>
        <w:pStyle w:val="LO-normal"/>
        <w:jc w:val="both"/>
        <w:rPr>
          <w:ins w:id="271" w:author="szucs.norb3rt0424@gmail.com" w:date="2022-04-06T10:06:00Z"/>
          <w:del w:id="272" w:author="Céges" w:date="2022-04-07T15:56:00Z"/>
          <w:rFonts w:ascii="Courier New" w:hAnsi="Courier New" w:cs="Courier New"/>
          <w:sz w:val="20"/>
          <w:szCs w:val="20"/>
          <w:rPrChange w:id="273" w:author="Céges" w:date="2022-04-17T13:36:00Z">
            <w:rPr>
              <w:ins w:id="274" w:author="szucs.norb3rt0424@gmail.com" w:date="2022-04-06T10:06:00Z"/>
              <w:del w:id="275" w:author="Céges" w:date="2022-04-07T15:56:00Z"/>
            </w:rPr>
          </w:rPrChange>
        </w:rPr>
      </w:pPr>
      <w:ins w:id="276" w:author="szucs.norb3rt0424@gmail.com" w:date="2022-04-06T10:06:00Z">
        <w:del w:id="277" w:author="Céges" w:date="2022-04-07T15:56:00Z">
          <w:r w:rsidRPr="005855B2" w:rsidDel="002A22A2">
            <w:rPr>
              <w:rFonts w:ascii="Courier New" w:hAnsi="Courier New" w:cs="Courier New"/>
              <w:sz w:val="20"/>
              <w:szCs w:val="20"/>
              <w:rPrChange w:id="278" w:author="Céges" w:date="2022-04-17T13:36:00Z">
                <w:rPr/>
              </w:rPrChange>
            </w:rPr>
            <w:delText>dia</w:delText>
          </w:r>
        </w:del>
      </w:ins>
    </w:p>
    <w:p w14:paraId="2B27092A" w14:textId="188938E9" w:rsidR="00ED4803" w:rsidRPr="005855B2" w:rsidDel="002A22A2" w:rsidRDefault="00ED4803" w:rsidP="001B6FAC">
      <w:pPr>
        <w:pStyle w:val="LO-normal"/>
        <w:jc w:val="both"/>
        <w:rPr>
          <w:ins w:id="279" w:author="szucs.norb3rt0424@gmail.com" w:date="2022-04-06T10:06:00Z"/>
          <w:del w:id="280" w:author="Céges" w:date="2022-04-07T15:56:00Z"/>
          <w:rFonts w:ascii="Courier New" w:hAnsi="Courier New" w:cs="Courier New"/>
          <w:sz w:val="20"/>
          <w:szCs w:val="20"/>
          <w:rPrChange w:id="281" w:author="Céges" w:date="2022-04-17T13:36:00Z">
            <w:rPr>
              <w:ins w:id="282" w:author="szucs.norb3rt0424@gmail.com" w:date="2022-04-06T10:06:00Z"/>
              <w:del w:id="283" w:author="Céges" w:date="2022-04-07T15:56:00Z"/>
            </w:rPr>
          </w:rPrChange>
        </w:rPr>
      </w:pPr>
      <w:ins w:id="284" w:author="szucs.norb3rt0424@gmail.com" w:date="2022-04-06T10:06:00Z">
        <w:del w:id="285" w:author="Céges" w:date="2022-04-07T15:56:00Z">
          <w:r w:rsidRPr="005855B2" w:rsidDel="002A22A2">
            <w:rPr>
              <w:rFonts w:ascii="Courier New" w:hAnsi="Courier New" w:cs="Courier New"/>
              <w:sz w:val="20"/>
              <w:szCs w:val="20"/>
              <w:rPrChange w:id="286" w:author="Céges" w:date="2022-04-17T13:36:00Z">
                <w:rPr/>
              </w:rPrChange>
            </w:rPr>
            <w:delText>Visual studio code 1.63.0</w:delText>
          </w:r>
        </w:del>
      </w:ins>
    </w:p>
    <w:p w14:paraId="139748F2" w14:textId="66BE96BE" w:rsidR="00ED4803" w:rsidRPr="005855B2" w:rsidDel="002A22A2" w:rsidRDefault="00ED4803" w:rsidP="001B6FAC">
      <w:pPr>
        <w:pStyle w:val="LO-normal"/>
        <w:jc w:val="both"/>
        <w:rPr>
          <w:ins w:id="287" w:author="szucs.norb3rt0424@gmail.com" w:date="2022-04-06T10:06:00Z"/>
          <w:del w:id="288" w:author="Céges" w:date="2022-04-07T15:56:00Z"/>
          <w:rFonts w:ascii="Courier New" w:hAnsi="Courier New" w:cs="Courier New"/>
          <w:sz w:val="20"/>
          <w:szCs w:val="20"/>
          <w:rPrChange w:id="289" w:author="Céges" w:date="2022-04-17T13:36:00Z">
            <w:rPr>
              <w:ins w:id="290" w:author="szucs.norb3rt0424@gmail.com" w:date="2022-04-06T10:06:00Z"/>
              <w:del w:id="291" w:author="Céges" w:date="2022-04-07T15:56:00Z"/>
            </w:rPr>
          </w:rPrChange>
        </w:rPr>
      </w:pPr>
      <w:ins w:id="292" w:author="szucs.norb3rt0424@gmail.com" w:date="2022-04-06T10:06:00Z">
        <w:del w:id="293" w:author="Céges" w:date="2022-04-07T15:56:00Z">
          <w:r w:rsidRPr="005855B2" w:rsidDel="002A22A2">
            <w:rPr>
              <w:rFonts w:ascii="Courier New" w:hAnsi="Courier New" w:cs="Courier New"/>
              <w:sz w:val="20"/>
              <w:szCs w:val="20"/>
              <w:rPrChange w:id="294" w:author="Céges" w:date="2022-04-17T13:36:00Z">
                <w:rPr/>
              </w:rPrChange>
            </w:rPr>
            <w:delText>Isomnia 2021.5.3</w:delText>
          </w:r>
        </w:del>
      </w:ins>
    </w:p>
    <w:p w14:paraId="2DD61BFB" w14:textId="6892DF5D" w:rsidR="00ED4803" w:rsidRPr="005855B2" w:rsidDel="002A22A2" w:rsidRDefault="00ED4803" w:rsidP="001B6FAC">
      <w:pPr>
        <w:pStyle w:val="LO-normal"/>
        <w:jc w:val="both"/>
        <w:rPr>
          <w:ins w:id="295" w:author="szucs.norb3rt0424@gmail.com" w:date="2022-04-06T10:06:00Z"/>
          <w:del w:id="296" w:author="Céges" w:date="2022-04-07T15:56:00Z"/>
          <w:rFonts w:ascii="Courier New" w:hAnsi="Courier New" w:cs="Courier New"/>
          <w:sz w:val="20"/>
          <w:szCs w:val="20"/>
          <w:rPrChange w:id="297" w:author="Céges" w:date="2022-04-17T13:36:00Z">
            <w:rPr>
              <w:ins w:id="298" w:author="szucs.norb3rt0424@gmail.com" w:date="2022-04-06T10:06:00Z"/>
              <w:del w:id="299" w:author="Céges" w:date="2022-04-07T15:56:00Z"/>
            </w:rPr>
          </w:rPrChange>
        </w:rPr>
      </w:pPr>
      <w:ins w:id="300" w:author="szucs.norb3rt0424@gmail.com" w:date="2022-04-06T10:06:00Z">
        <w:del w:id="301" w:author="Céges" w:date="2022-04-07T15:56:00Z">
          <w:r w:rsidRPr="005855B2" w:rsidDel="002A22A2">
            <w:rPr>
              <w:rFonts w:ascii="Courier New" w:hAnsi="Courier New" w:cs="Courier New"/>
              <w:sz w:val="20"/>
              <w:szCs w:val="20"/>
              <w:rPrChange w:id="302" w:author="Céges" w:date="2022-04-17T13:36:00Z">
                <w:rPr/>
              </w:rPrChange>
            </w:rPr>
            <w:delText>Mariadb server</w:delText>
          </w:r>
        </w:del>
      </w:ins>
    </w:p>
    <w:p w14:paraId="09FC46E3" w14:textId="5DF0EB03" w:rsidR="00ED4803" w:rsidRPr="005855B2" w:rsidDel="002A22A2" w:rsidRDefault="00ED4803" w:rsidP="001B6FAC">
      <w:pPr>
        <w:pStyle w:val="LO-normal"/>
        <w:jc w:val="both"/>
        <w:rPr>
          <w:ins w:id="303" w:author="szucs.norb3rt0424@gmail.com" w:date="2022-04-06T10:06:00Z"/>
          <w:del w:id="304" w:author="Céges" w:date="2022-04-07T15:56:00Z"/>
          <w:rFonts w:ascii="Courier New" w:hAnsi="Courier New" w:cs="Courier New"/>
          <w:sz w:val="20"/>
          <w:szCs w:val="20"/>
          <w:rPrChange w:id="305" w:author="Céges" w:date="2022-04-17T13:36:00Z">
            <w:rPr>
              <w:ins w:id="306" w:author="szucs.norb3rt0424@gmail.com" w:date="2022-04-06T10:06:00Z"/>
              <w:del w:id="307" w:author="Céges" w:date="2022-04-07T15:56:00Z"/>
            </w:rPr>
          </w:rPrChange>
        </w:rPr>
      </w:pPr>
      <w:ins w:id="308" w:author="szucs.norb3rt0424@gmail.com" w:date="2022-04-06T10:06:00Z">
        <w:del w:id="309" w:author="Céges" w:date="2022-04-07T15:56:00Z">
          <w:r w:rsidRPr="005855B2" w:rsidDel="002A22A2">
            <w:rPr>
              <w:rFonts w:ascii="Courier New" w:hAnsi="Courier New" w:cs="Courier New"/>
              <w:sz w:val="20"/>
              <w:szCs w:val="20"/>
              <w:rPrChange w:id="310" w:author="Céges" w:date="2022-04-17T13:36:00Z">
                <w:rPr/>
              </w:rPrChange>
            </w:rPr>
            <w:delText>phpmyadmin</w:delText>
          </w:r>
        </w:del>
      </w:ins>
    </w:p>
    <w:p w14:paraId="54E5E4BE" w14:textId="77777777" w:rsidR="00ED4803" w:rsidRPr="00602E24" w:rsidDel="00875A38" w:rsidRDefault="00ED4803" w:rsidP="001B6FAC">
      <w:pPr>
        <w:jc w:val="both"/>
        <w:rPr>
          <w:del w:id="311" w:author="szucs.norb3rt0424@gmail.com" w:date="2022-04-06T11:21:00Z"/>
          <w:rFonts w:cs="Courier New"/>
          <w:sz w:val="18"/>
          <w:szCs w:val="18"/>
        </w:rPr>
      </w:pPr>
    </w:p>
    <w:p w14:paraId="272ADFCE" w14:textId="3818CF28" w:rsidR="008C2C67" w:rsidRPr="00602E24" w:rsidDel="00875A38" w:rsidRDefault="008C2C67" w:rsidP="001B6FAC">
      <w:pPr>
        <w:jc w:val="both"/>
        <w:rPr>
          <w:del w:id="312" w:author="szucs.norb3rt0424@gmail.com" w:date="2022-04-06T11:21:00Z"/>
          <w:rFonts w:cs="Courier New"/>
          <w:sz w:val="18"/>
          <w:szCs w:val="18"/>
        </w:rPr>
      </w:pPr>
    </w:p>
    <w:p w14:paraId="3CADCFA9" w14:textId="2AD00A3F" w:rsidR="008C2C67" w:rsidRPr="00602E24" w:rsidDel="00875A38" w:rsidRDefault="008C2C67" w:rsidP="001B6FAC">
      <w:pPr>
        <w:jc w:val="both"/>
        <w:rPr>
          <w:del w:id="313" w:author="szucs.norb3rt0424@gmail.com" w:date="2022-04-06T11:21:00Z"/>
          <w:rFonts w:cs="Courier New"/>
          <w:sz w:val="18"/>
          <w:szCs w:val="18"/>
        </w:rPr>
      </w:pPr>
    </w:p>
    <w:p w14:paraId="6CF5C0DD" w14:textId="6C53691A" w:rsidR="008C2C67" w:rsidRPr="00602E24" w:rsidDel="00875A38" w:rsidRDefault="008C2C67" w:rsidP="001B6FAC">
      <w:pPr>
        <w:jc w:val="both"/>
        <w:rPr>
          <w:del w:id="314" w:author="szucs.norb3rt0424@gmail.com" w:date="2022-04-06T11:21:00Z"/>
          <w:rFonts w:cs="Courier New"/>
          <w:sz w:val="18"/>
          <w:szCs w:val="18"/>
        </w:rPr>
      </w:pPr>
      <w:del w:id="315" w:author="szucs.norb3rt0424@gmail.com" w:date="2022-04-06T11:21:00Z">
        <w:r w:rsidRPr="00602E24" w:rsidDel="00875A38">
          <w:rPr>
            <w:rFonts w:cs="Courier New"/>
            <w:sz w:val="18"/>
            <w:szCs w:val="18"/>
          </w:rPr>
          <w:tab/>
        </w:r>
        <w:r w:rsidRPr="00602E24" w:rsidDel="00875A38">
          <w:rPr>
            <w:rFonts w:cs="Courier New"/>
            <w:sz w:val="18"/>
            <w:szCs w:val="18"/>
          </w:rPr>
          <w:tab/>
        </w:r>
      </w:del>
    </w:p>
    <w:p w14:paraId="53EBA394" w14:textId="68B431CB" w:rsidR="008C2C67" w:rsidRPr="00602E24" w:rsidDel="00875A38" w:rsidRDefault="008C2C67" w:rsidP="001B6FAC">
      <w:pPr>
        <w:jc w:val="both"/>
        <w:rPr>
          <w:del w:id="316" w:author="szucs.norb3rt0424@gmail.com" w:date="2022-04-06T11:21:00Z"/>
          <w:rFonts w:cs="Courier New"/>
          <w:sz w:val="18"/>
          <w:szCs w:val="18"/>
        </w:rPr>
      </w:pPr>
      <w:del w:id="317" w:author="szucs.norb3rt0424@gmail.com" w:date="2022-04-06T11:21:00Z">
        <w:r w:rsidRPr="00602E24" w:rsidDel="00875A38">
          <w:rPr>
            <w:rFonts w:cs="Courier New"/>
            <w:sz w:val="18"/>
            <w:szCs w:val="18"/>
          </w:rPr>
          <w:tab/>
        </w:r>
        <w:r w:rsidRPr="00602E24" w:rsidDel="00875A38">
          <w:rPr>
            <w:rFonts w:cs="Courier New"/>
            <w:sz w:val="18"/>
            <w:szCs w:val="18"/>
          </w:rPr>
          <w:tab/>
        </w:r>
      </w:del>
    </w:p>
    <w:p w14:paraId="245839EE" w14:textId="63E7343A" w:rsidR="008C2C67" w:rsidRPr="00602E24" w:rsidDel="00875A38" w:rsidRDefault="008C2C67" w:rsidP="001B6FAC">
      <w:pPr>
        <w:jc w:val="both"/>
        <w:rPr>
          <w:del w:id="318" w:author="szucs.norb3rt0424@gmail.com" w:date="2022-04-06T11:21:00Z"/>
          <w:rFonts w:cs="Courier New"/>
          <w:sz w:val="18"/>
          <w:szCs w:val="18"/>
        </w:rPr>
      </w:pPr>
    </w:p>
    <w:p w14:paraId="5BF5D257" w14:textId="37CB7C19" w:rsidR="008C2C67" w:rsidRPr="00602E24" w:rsidDel="00875A38" w:rsidRDefault="008C2C67" w:rsidP="001B6FAC">
      <w:pPr>
        <w:jc w:val="both"/>
        <w:rPr>
          <w:del w:id="319" w:author="szucs.norb3rt0424@gmail.com" w:date="2022-04-06T11:21:00Z"/>
          <w:rFonts w:cs="Courier New"/>
          <w:sz w:val="18"/>
          <w:szCs w:val="18"/>
        </w:rPr>
      </w:pPr>
    </w:p>
    <w:p w14:paraId="2C795B1A" w14:textId="14649B8F" w:rsidR="008C2C67" w:rsidRPr="00602E24" w:rsidDel="00875A38" w:rsidRDefault="008C2C67" w:rsidP="001B6FAC">
      <w:pPr>
        <w:jc w:val="both"/>
        <w:rPr>
          <w:del w:id="320" w:author="szucs.norb3rt0424@gmail.com" w:date="2022-04-06T11:21:00Z"/>
          <w:rFonts w:cs="Courier New"/>
          <w:sz w:val="18"/>
          <w:szCs w:val="18"/>
        </w:rPr>
      </w:pPr>
    </w:p>
    <w:p w14:paraId="50C5D452" w14:textId="77777777" w:rsidR="008C2C67" w:rsidRPr="00602E24" w:rsidRDefault="008C2C67" w:rsidP="001B6FAC">
      <w:pPr>
        <w:jc w:val="both"/>
        <w:rPr>
          <w:rFonts w:cs="Courier New"/>
          <w:sz w:val="18"/>
          <w:szCs w:val="18"/>
        </w:rPr>
      </w:pPr>
    </w:p>
    <w:p w14:paraId="4AB8471D" w14:textId="46A8B21D" w:rsidR="008C2C67" w:rsidRPr="001E7FC8" w:rsidRDefault="008C2C67" w:rsidP="001E7FC8">
      <w:pPr>
        <w:pStyle w:val="Cmsor1"/>
        <w:numPr>
          <w:ilvl w:val="0"/>
          <w:numId w:val="4"/>
        </w:numPr>
        <w:ind w:left="284"/>
        <w:jc w:val="both"/>
        <w:rPr>
          <w:rFonts w:ascii="Courier New" w:hAnsi="Courier New" w:cs="Courier New"/>
        </w:rPr>
      </w:pPr>
      <w:bookmarkStart w:id="321" w:name="_Toc101257682"/>
      <w:r w:rsidRPr="001E7FC8">
        <w:rPr>
          <w:rFonts w:ascii="Courier New" w:hAnsi="Courier New" w:cs="Courier New"/>
        </w:rPr>
        <w:t>Backend (Laravel)</w:t>
      </w:r>
      <w:bookmarkEnd w:id="321"/>
    </w:p>
    <w:p w14:paraId="6C3902E3" w14:textId="18BB1993" w:rsidR="008C2C67" w:rsidRPr="00602E24" w:rsidRDefault="008C2C67" w:rsidP="007A7A22">
      <w:pPr>
        <w:pStyle w:val="Cmsor2"/>
      </w:pPr>
      <w:bookmarkStart w:id="322" w:name="_Toc101257683"/>
      <w:r w:rsidRPr="00602E24">
        <w:t>Végpontok</w:t>
      </w:r>
      <w:bookmarkEnd w:id="322"/>
    </w:p>
    <w:p w14:paraId="5B058845" w14:textId="77777777" w:rsidR="008C2C67" w:rsidRPr="00602E24" w:rsidRDefault="008C2C67" w:rsidP="001B6FAC">
      <w:pPr>
        <w:jc w:val="both"/>
        <w:rPr>
          <w:rFonts w:cs="Courier New"/>
        </w:rPr>
      </w:pPr>
    </w:p>
    <w:p w14:paraId="3F3903EF" w14:textId="77777777" w:rsidR="008C2C67" w:rsidRPr="00602E24" w:rsidRDefault="008C2C67" w:rsidP="001B6FAC">
      <w:pPr>
        <w:jc w:val="both"/>
        <w:rPr>
          <w:rFonts w:cs="Courier New"/>
          <w:sz w:val="18"/>
          <w:szCs w:val="18"/>
        </w:rPr>
      </w:pPr>
      <w:r w:rsidRPr="00602E24">
        <w:rPr>
          <w:rFonts w:cs="Courier New"/>
        </w:rPr>
        <w:tab/>
      </w:r>
      <w:r w:rsidRPr="00602E24">
        <w:rPr>
          <w:rFonts w:cs="Courier New"/>
        </w:rPr>
        <w:tab/>
      </w:r>
      <w:r w:rsidRPr="00602E24">
        <w:rPr>
          <w:rFonts w:cs="Courier New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0"/>
        <w:gridCol w:w="2258"/>
        <w:gridCol w:w="2261"/>
        <w:gridCol w:w="2263"/>
      </w:tblGrid>
      <w:tr w:rsidR="008C2C67" w:rsidRPr="005855B2" w14:paraId="7908A57E" w14:textId="77777777" w:rsidTr="00D1282C">
        <w:tc>
          <w:tcPr>
            <w:tcW w:w="2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595B88D" w14:textId="05C0A4ED" w:rsidR="008C2C67" w:rsidRPr="00602E24" w:rsidRDefault="005D7CA8" w:rsidP="001B6FAC">
            <w:pPr>
              <w:jc w:val="both"/>
              <w:rPr>
                <w:rFonts w:cs="Courier New"/>
                <w:b/>
                <w:bCs/>
                <w:sz w:val="18"/>
                <w:szCs w:val="18"/>
              </w:rPr>
            </w:pPr>
            <w:r w:rsidRPr="00602E24">
              <w:rPr>
                <w:rFonts w:cs="Courier New"/>
                <w:b/>
                <w:bCs/>
                <w:sz w:val="18"/>
                <w:szCs w:val="18"/>
              </w:rPr>
              <w:t>Végpont</w:t>
            </w:r>
          </w:p>
        </w:tc>
        <w:tc>
          <w:tcPr>
            <w:tcW w:w="2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BD5E2CC" w14:textId="0D69E8BE" w:rsidR="008C2C67" w:rsidRPr="00602E24" w:rsidRDefault="005D7CA8" w:rsidP="001B6FAC">
            <w:pPr>
              <w:jc w:val="both"/>
              <w:rPr>
                <w:rFonts w:cs="Courier New"/>
                <w:b/>
                <w:bCs/>
                <w:sz w:val="18"/>
                <w:szCs w:val="18"/>
              </w:rPr>
            </w:pPr>
            <w:r w:rsidRPr="00602E24">
              <w:rPr>
                <w:rFonts w:cs="Courier New"/>
                <w:b/>
                <w:bCs/>
                <w:sz w:val="18"/>
                <w:szCs w:val="18"/>
              </w:rPr>
              <w:t>Metódus</w:t>
            </w:r>
          </w:p>
        </w:tc>
        <w:tc>
          <w:tcPr>
            <w:tcW w:w="2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76A8354" w14:textId="79FB7D30" w:rsidR="008C2C67" w:rsidRPr="00602E24" w:rsidRDefault="005D7CA8" w:rsidP="001B6FAC">
            <w:pPr>
              <w:jc w:val="both"/>
              <w:rPr>
                <w:rFonts w:cs="Courier New"/>
                <w:b/>
                <w:bCs/>
                <w:sz w:val="18"/>
                <w:szCs w:val="18"/>
              </w:rPr>
            </w:pPr>
            <w:r w:rsidRPr="00602E24">
              <w:rPr>
                <w:rFonts w:cs="Courier New"/>
                <w:b/>
                <w:bCs/>
                <w:sz w:val="18"/>
                <w:szCs w:val="18"/>
              </w:rPr>
              <w:t>Azonosítás</w:t>
            </w:r>
          </w:p>
        </w:tc>
        <w:tc>
          <w:tcPr>
            <w:tcW w:w="2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3CF179" w14:textId="3F18DD5E" w:rsidR="008C2C67" w:rsidRPr="00602E24" w:rsidRDefault="005D7CA8" w:rsidP="001B6FAC">
            <w:pPr>
              <w:jc w:val="both"/>
              <w:rPr>
                <w:rFonts w:cs="Courier New"/>
                <w:b/>
                <w:bCs/>
                <w:sz w:val="18"/>
                <w:szCs w:val="18"/>
              </w:rPr>
            </w:pPr>
            <w:r w:rsidRPr="00602E24">
              <w:rPr>
                <w:rFonts w:cs="Courier New"/>
                <w:b/>
                <w:bCs/>
                <w:sz w:val="18"/>
                <w:szCs w:val="18"/>
              </w:rPr>
              <w:t>Leírás</w:t>
            </w:r>
          </w:p>
        </w:tc>
      </w:tr>
      <w:tr w:rsidR="008C2C67" w:rsidRPr="005855B2" w14:paraId="56EC820C" w14:textId="77777777" w:rsidTr="00D1282C">
        <w:tc>
          <w:tcPr>
            <w:tcW w:w="2260" w:type="dxa"/>
            <w:tcBorders>
              <w:top w:val="single" w:sz="12" w:space="0" w:color="auto"/>
            </w:tcBorders>
          </w:tcPr>
          <w:p w14:paraId="5BC1BA66" w14:textId="6AB04AF2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/register</w:t>
            </w:r>
          </w:p>
        </w:tc>
        <w:tc>
          <w:tcPr>
            <w:tcW w:w="2258" w:type="dxa"/>
            <w:tcBorders>
              <w:top w:val="single" w:sz="12" w:space="0" w:color="auto"/>
            </w:tcBorders>
          </w:tcPr>
          <w:p w14:paraId="3218BCFD" w14:textId="52596D5B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post</w:t>
            </w:r>
          </w:p>
        </w:tc>
        <w:tc>
          <w:tcPr>
            <w:tcW w:w="2261" w:type="dxa"/>
            <w:tcBorders>
              <w:top w:val="single" w:sz="12" w:space="0" w:color="auto"/>
            </w:tcBorders>
          </w:tcPr>
          <w:p w14:paraId="7A16F8E5" w14:textId="687C1095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nem</w:t>
            </w:r>
          </w:p>
        </w:tc>
        <w:tc>
          <w:tcPr>
            <w:tcW w:w="2263" w:type="dxa"/>
            <w:tcBorders>
              <w:top w:val="single" w:sz="12" w:space="0" w:color="auto"/>
            </w:tcBorders>
          </w:tcPr>
          <w:p w14:paraId="5E5751DD" w14:textId="65EA944F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Felhasználó regisztrációja</w:t>
            </w:r>
          </w:p>
        </w:tc>
      </w:tr>
      <w:tr w:rsidR="008C2C67" w:rsidRPr="005855B2" w14:paraId="766FB541" w14:textId="77777777" w:rsidTr="00D1282C">
        <w:tc>
          <w:tcPr>
            <w:tcW w:w="2260" w:type="dxa"/>
          </w:tcPr>
          <w:p w14:paraId="4A45DC60" w14:textId="367AA1F7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/login</w:t>
            </w:r>
          </w:p>
        </w:tc>
        <w:tc>
          <w:tcPr>
            <w:tcW w:w="2258" w:type="dxa"/>
          </w:tcPr>
          <w:p w14:paraId="75243CCB" w14:textId="742C9BCE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post</w:t>
            </w:r>
          </w:p>
        </w:tc>
        <w:tc>
          <w:tcPr>
            <w:tcW w:w="2261" w:type="dxa"/>
          </w:tcPr>
          <w:p w14:paraId="0A3D237F" w14:textId="3FEA47E4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nem</w:t>
            </w:r>
          </w:p>
        </w:tc>
        <w:tc>
          <w:tcPr>
            <w:tcW w:w="2263" w:type="dxa"/>
          </w:tcPr>
          <w:p w14:paraId="66877A67" w14:textId="6BC04C78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Felhasználó bejelentkezése</w:t>
            </w:r>
          </w:p>
        </w:tc>
      </w:tr>
      <w:tr w:rsidR="008C2C67" w:rsidRPr="005855B2" w14:paraId="677829D8" w14:textId="77777777" w:rsidTr="00D1282C">
        <w:tc>
          <w:tcPr>
            <w:tcW w:w="2260" w:type="dxa"/>
          </w:tcPr>
          <w:p w14:paraId="368977C6" w14:textId="61F14B0D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/logout</w:t>
            </w:r>
          </w:p>
        </w:tc>
        <w:tc>
          <w:tcPr>
            <w:tcW w:w="2258" w:type="dxa"/>
          </w:tcPr>
          <w:p w14:paraId="52C4B5D4" w14:textId="151DBDC4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post</w:t>
            </w:r>
          </w:p>
        </w:tc>
        <w:tc>
          <w:tcPr>
            <w:tcW w:w="2261" w:type="dxa"/>
          </w:tcPr>
          <w:p w14:paraId="5F806A1E" w14:textId="1CE82D86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igen</w:t>
            </w:r>
          </w:p>
        </w:tc>
        <w:tc>
          <w:tcPr>
            <w:tcW w:w="2263" w:type="dxa"/>
          </w:tcPr>
          <w:p w14:paraId="5C73F483" w14:textId="74F4A0C0" w:rsidR="008C2C67" w:rsidRPr="00602E24" w:rsidRDefault="005D7CA8" w:rsidP="001B6FAC">
            <w:pPr>
              <w:jc w:val="both"/>
              <w:rPr>
                <w:rFonts w:cs="Courier New"/>
                <w:sz w:val="18"/>
                <w:szCs w:val="18"/>
              </w:rPr>
            </w:pPr>
            <w:r w:rsidRPr="00602E24">
              <w:rPr>
                <w:rFonts w:cs="Courier New"/>
                <w:sz w:val="18"/>
                <w:szCs w:val="18"/>
              </w:rPr>
              <w:t>Felhasználó kijelentkezése</w:t>
            </w:r>
          </w:p>
        </w:tc>
      </w:tr>
      <w:tr w:rsidR="00D1282C" w:rsidRPr="005855B2" w14:paraId="24BE9A22" w14:textId="77777777" w:rsidTr="00546A91">
        <w:trPr>
          <w:ins w:id="323" w:author="szucs.norb3rt0424@gmail.com" w:date="2022-04-06T09:34:00Z"/>
        </w:trPr>
        <w:tc>
          <w:tcPr>
            <w:tcW w:w="9042" w:type="dxa"/>
            <w:gridSpan w:val="4"/>
          </w:tcPr>
          <w:p w14:paraId="4A2FBEFC" w14:textId="774B5278" w:rsidR="00D1282C" w:rsidRPr="005855B2" w:rsidRDefault="00D1282C">
            <w:pPr>
              <w:jc w:val="both"/>
              <w:rPr>
                <w:ins w:id="324" w:author="szucs.norb3rt0424@gmail.com" w:date="2022-04-06T09:34:00Z"/>
                <w:rFonts w:cs="Courier New"/>
                <w:b/>
                <w:bCs/>
                <w:sz w:val="20"/>
                <w:szCs w:val="20"/>
                <w:rPrChange w:id="325" w:author="Céges" w:date="2022-04-17T13:36:00Z">
                  <w:rPr>
                    <w:ins w:id="326" w:author="szucs.norb3rt0424@gmail.com" w:date="2022-04-06T09:34:00Z"/>
                    <w:rFonts w:cs="Courier New"/>
                    <w:sz w:val="18"/>
                    <w:szCs w:val="18"/>
                  </w:rPr>
                </w:rPrChange>
              </w:rPr>
              <w:pPrChange w:id="327" w:author="szucs.norb3rt0424@gmail.com" w:date="2022-04-06T09:35:00Z">
                <w:pPr/>
              </w:pPrChange>
            </w:pPr>
            <w:ins w:id="328" w:author="szucs.norb3rt0424@gmail.com" w:date="2022-04-06T09:34:00Z">
              <w:r w:rsidRPr="005855B2">
                <w:rPr>
                  <w:rFonts w:cs="Courier New"/>
                  <w:b/>
                  <w:bCs/>
                  <w:sz w:val="20"/>
                  <w:szCs w:val="20"/>
                  <w:rPrChange w:id="329" w:author="Céges" w:date="2022-04-17T13:36:00Z">
                    <w:rPr>
                      <w:rFonts w:cs="Courier New"/>
                      <w:sz w:val="18"/>
                      <w:szCs w:val="18"/>
                    </w:rPr>
                  </w:rPrChange>
                </w:rPr>
                <w:t>USER</w:t>
              </w:r>
            </w:ins>
          </w:p>
        </w:tc>
      </w:tr>
      <w:tr w:rsidR="008C2C67" w:rsidRPr="005855B2" w14:paraId="78F029D5" w14:textId="77777777" w:rsidTr="00D1282C">
        <w:tc>
          <w:tcPr>
            <w:tcW w:w="2260" w:type="dxa"/>
          </w:tcPr>
          <w:p w14:paraId="07EA1EA9" w14:textId="450A1D40" w:rsidR="008C2C67" w:rsidRPr="00602E24" w:rsidRDefault="003126DB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30" w:author="szucs.norb3rt0424@gmail.com" w:date="2022-04-06T09:19:00Z">
              <w:r w:rsidRPr="00602E24">
                <w:rPr>
                  <w:rFonts w:cs="Courier New"/>
                  <w:sz w:val="18"/>
                  <w:szCs w:val="18"/>
                </w:rPr>
                <w:t>/show-user{id}</w:t>
              </w:r>
            </w:ins>
          </w:p>
        </w:tc>
        <w:tc>
          <w:tcPr>
            <w:tcW w:w="2258" w:type="dxa"/>
          </w:tcPr>
          <w:p w14:paraId="3BA6EF0B" w14:textId="0A5B8230" w:rsidR="008C2C67" w:rsidRPr="00602E24" w:rsidRDefault="003126DB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31" w:author="szucs.norb3rt0424@gmail.com" w:date="2022-04-06T09:19:00Z">
              <w:r w:rsidRPr="00602E24">
                <w:rPr>
                  <w:rFonts w:cs="Courier New"/>
                  <w:sz w:val="18"/>
                  <w:szCs w:val="18"/>
                </w:rPr>
                <w:t>get</w:t>
              </w:r>
            </w:ins>
          </w:p>
        </w:tc>
        <w:tc>
          <w:tcPr>
            <w:tcW w:w="2261" w:type="dxa"/>
          </w:tcPr>
          <w:p w14:paraId="0E2D54F0" w14:textId="1BF006D6" w:rsidR="008C2C67" w:rsidRPr="00602E24" w:rsidRDefault="003126DB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32" w:author="szucs.norb3rt0424@gmail.com" w:date="2022-04-06T09:20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7C2029CA" w14:textId="270B70DE" w:rsidR="008C2C67" w:rsidRPr="00602E24" w:rsidRDefault="003126DB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33" w:author="szucs.norb3rt0424@gmail.com" w:date="2022-04-06T09:23:00Z">
              <w:r w:rsidRPr="00602E24">
                <w:rPr>
                  <w:rFonts w:cs="Courier New"/>
                  <w:sz w:val="18"/>
                  <w:szCs w:val="18"/>
                </w:rPr>
                <w:t>Egy felhasználó lekérdezése id alapján</w:t>
              </w:r>
            </w:ins>
          </w:p>
        </w:tc>
      </w:tr>
      <w:tr w:rsidR="008C2C67" w:rsidRPr="005855B2" w14:paraId="70DC1460" w14:textId="77777777" w:rsidTr="00D1282C">
        <w:tc>
          <w:tcPr>
            <w:tcW w:w="2260" w:type="dxa"/>
          </w:tcPr>
          <w:p w14:paraId="3081CF89" w14:textId="6F049385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34" w:author="szucs.norb3rt0424@gmail.com" w:date="2022-04-06T09:25:00Z">
              <w:r w:rsidRPr="00602E24">
                <w:rPr>
                  <w:rFonts w:cs="Courier New"/>
                  <w:sz w:val="18"/>
                  <w:szCs w:val="18"/>
                </w:rPr>
                <w:t>/search-user{id}</w:t>
              </w:r>
            </w:ins>
          </w:p>
        </w:tc>
        <w:tc>
          <w:tcPr>
            <w:tcW w:w="2258" w:type="dxa"/>
          </w:tcPr>
          <w:p w14:paraId="7F0377AF" w14:textId="4AB08DDB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35" w:author="szucs.norb3rt0424@gmail.com" w:date="2022-04-06T09:25:00Z">
              <w:r w:rsidRPr="00602E24">
                <w:rPr>
                  <w:rFonts w:cs="Courier New"/>
                  <w:sz w:val="18"/>
                  <w:szCs w:val="18"/>
                </w:rPr>
                <w:t>get</w:t>
              </w:r>
            </w:ins>
          </w:p>
        </w:tc>
        <w:tc>
          <w:tcPr>
            <w:tcW w:w="2261" w:type="dxa"/>
          </w:tcPr>
          <w:p w14:paraId="43136843" w14:textId="5651A308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36" w:author="szucs.norb3rt0424@gmail.com" w:date="2022-04-06T09:25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5A93BD90" w14:textId="2A123B79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37" w:author="szucs.norb3rt0424@gmail.com" w:date="2022-04-06T09:25:00Z">
              <w:r w:rsidRPr="00602E24">
                <w:rPr>
                  <w:rFonts w:cs="Courier New"/>
                  <w:sz w:val="18"/>
                  <w:szCs w:val="18"/>
                </w:rPr>
                <w:t>Egy felhasználó lekérdezése név alapján</w:t>
              </w:r>
            </w:ins>
          </w:p>
        </w:tc>
      </w:tr>
      <w:tr w:rsidR="008C2C67" w:rsidRPr="005855B2" w14:paraId="2A24ACDA" w14:textId="77777777" w:rsidTr="00D1282C">
        <w:tc>
          <w:tcPr>
            <w:tcW w:w="2260" w:type="dxa"/>
          </w:tcPr>
          <w:p w14:paraId="4606A9A0" w14:textId="174F8E8A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38" w:author="szucs.norb3rt0424@gmail.com" w:date="2022-04-06T09:25:00Z">
              <w:r w:rsidRPr="00602E24">
                <w:rPr>
                  <w:rFonts w:cs="Courier New"/>
                  <w:sz w:val="18"/>
                  <w:szCs w:val="18"/>
                </w:rPr>
                <w:t>/show-all-user</w:t>
              </w:r>
            </w:ins>
          </w:p>
        </w:tc>
        <w:tc>
          <w:tcPr>
            <w:tcW w:w="2258" w:type="dxa"/>
          </w:tcPr>
          <w:p w14:paraId="08A6379E" w14:textId="3C8DDEC7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39" w:author="szucs.norb3rt0424@gmail.com" w:date="2022-04-06T09:25:00Z">
              <w:r w:rsidRPr="00602E24">
                <w:rPr>
                  <w:rFonts w:cs="Courier New"/>
                  <w:sz w:val="18"/>
                  <w:szCs w:val="18"/>
                </w:rPr>
                <w:t>get</w:t>
              </w:r>
            </w:ins>
          </w:p>
        </w:tc>
        <w:tc>
          <w:tcPr>
            <w:tcW w:w="2261" w:type="dxa"/>
          </w:tcPr>
          <w:p w14:paraId="6BB06FBA" w14:textId="7920AE64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40" w:author="szucs.norb3rt0424@gmail.com" w:date="2022-04-06T09:26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6ABB2FC6" w14:textId="0E499E6B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41" w:author="szucs.norb3rt0424@gmail.com" w:date="2022-04-06T09:26:00Z">
              <w:r w:rsidRPr="00602E24">
                <w:rPr>
                  <w:rFonts w:cs="Courier New"/>
                  <w:sz w:val="18"/>
                  <w:szCs w:val="18"/>
                </w:rPr>
                <w:t>Az összes felhasználó lekérdezése</w:t>
              </w:r>
            </w:ins>
          </w:p>
        </w:tc>
      </w:tr>
      <w:tr w:rsidR="008C2C67" w:rsidRPr="005855B2" w14:paraId="67621A4F" w14:textId="77777777" w:rsidTr="00D1282C">
        <w:tc>
          <w:tcPr>
            <w:tcW w:w="2260" w:type="dxa"/>
          </w:tcPr>
          <w:p w14:paraId="5C07EC94" w14:textId="4A5DEEB9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42" w:author="szucs.norb3rt0424@gmail.com" w:date="2022-04-06T09:26:00Z">
              <w:r w:rsidRPr="00602E24">
                <w:rPr>
                  <w:rFonts w:cs="Courier New"/>
                  <w:sz w:val="18"/>
                  <w:szCs w:val="18"/>
                </w:rPr>
                <w:t>/update-user{id}</w:t>
              </w:r>
            </w:ins>
          </w:p>
        </w:tc>
        <w:tc>
          <w:tcPr>
            <w:tcW w:w="2258" w:type="dxa"/>
          </w:tcPr>
          <w:p w14:paraId="370BCB40" w14:textId="073ED5F0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43" w:author="szucs.norb3rt0424@gmail.com" w:date="2022-04-06T09:26:00Z">
              <w:r w:rsidRPr="00602E24">
                <w:rPr>
                  <w:rFonts w:cs="Courier New"/>
                  <w:sz w:val="18"/>
                  <w:szCs w:val="18"/>
                </w:rPr>
                <w:t>put</w:t>
              </w:r>
            </w:ins>
          </w:p>
        </w:tc>
        <w:tc>
          <w:tcPr>
            <w:tcW w:w="2261" w:type="dxa"/>
          </w:tcPr>
          <w:p w14:paraId="5A8115CA" w14:textId="5A3E5E37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44" w:author="szucs.norb3rt0424@gmail.com" w:date="2022-04-06T09:26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252DC16C" w14:textId="79B0DFC6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45" w:author="szucs.norb3rt0424@gmail.com" w:date="2022-04-06T09:26:00Z">
              <w:r w:rsidRPr="00602E24">
                <w:rPr>
                  <w:rFonts w:cs="Courier New"/>
                  <w:sz w:val="18"/>
                  <w:szCs w:val="18"/>
                </w:rPr>
                <w:t>Felhasználó adatainak módosítása</w:t>
              </w:r>
            </w:ins>
          </w:p>
        </w:tc>
      </w:tr>
      <w:tr w:rsidR="008C2C67" w:rsidRPr="005855B2" w14:paraId="74622048" w14:textId="77777777" w:rsidTr="00D1282C">
        <w:tc>
          <w:tcPr>
            <w:tcW w:w="2260" w:type="dxa"/>
          </w:tcPr>
          <w:p w14:paraId="39982CE1" w14:textId="7F5B6626" w:rsidR="008C2C67" w:rsidRPr="00143E93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46" w:author="szucs.norb3rt0424@gmail.com" w:date="2022-04-06T09:26:00Z">
              <w:r w:rsidRPr="00602E24">
                <w:rPr>
                  <w:rFonts w:cs="Courier New"/>
                  <w:sz w:val="18"/>
                  <w:szCs w:val="18"/>
                </w:rPr>
                <w:t>/delete-user</w:t>
              </w:r>
            </w:ins>
            <w:ins w:id="347" w:author="szucs.norb3rt0424@gmail.com" w:date="2022-04-06T09:27:00Z">
              <w:r w:rsidRPr="00602E24">
                <w:rPr>
                  <w:rFonts w:cs="Courier New"/>
                  <w:sz w:val="18"/>
                  <w:szCs w:val="18"/>
                </w:rPr>
                <w:t>{id}</w:t>
              </w:r>
            </w:ins>
          </w:p>
        </w:tc>
        <w:tc>
          <w:tcPr>
            <w:tcW w:w="2258" w:type="dxa"/>
          </w:tcPr>
          <w:p w14:paraId="1DFE87F6" w14:textId="461E1636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48" w:author="szucs.norb3rt0424@gmail.com" w:date="2022-04-06T09:27:00Z">
              <w:r w:rsidRPr="00602E24">
                <w:rPr>
                  <w:rFonts w:cs="Courier New"/>
                  <w:sz w:val="18"/>
                  <w:szCs w:val="18"/>
                </w:rPr>
                <w:t>delete</w:t>
              </w:r>
            </w:ins>
          </w:p>
        </w:tc>
        <w:tc>
          <w:tcPr>
            <w:tcW w:w="2261" w:type="dxa"/>
          </w:tcPr>
          <w:p w14:paraId="48B2A223" w14:textId="2BA9C71E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49" w:author="szucs.norb3rt0424@gmail.com" w:date="2022-04-06T09:27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0802F448" w14:textId="5297980F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50" w:author="szucs.norb3rt0424@gmail.com" w:date="2022-04-06T09:27:00Z">
              <w:r w:rsidRPr="00602E24">
                <w:rPr>
                  <w:rFonts w:cs="Courier New"/>
                  <w:sz w:val="18"/>
                  <w:szCs w:val="18"/>
                </w:rPr>
                <w:t>Felhasználó törlése</w:t>
              </w:r>
            </w:ins>
          </w:p>
        </w:tc>
      </w:tr>
      <w:tr w:rsidR="00D1282C" w:rsidRPr="005855B2" w14:paraId="13F9AE63" w14:textId="77777777" w:rsidTr="00546A91">
        <w:trPr>
          <w:ins w:id="351" w:author="szucs.norb3rt0424@gmail.com" w:date="2022-04-06T09:35:00Z"/>
        </w:trPr>
        <w:tc>
          <w:tcPr>
            <w:tcW w:w="9042" w:type="dxa"/>
            <w:gridSpan w:val="4"/>
          </w:tcPr>
          <w:p w14:paraId="752B2A10" w14:textId="1F200B76" w:rsidR="00D1282C" w:rsidRPr="005855B2" w:rsidRDefault="00D1282C">
            <w:pPr>
              <w:jc w:val="both"/>
              <w:rPr>
                <w:ins w:id="352" w:author="szucs.norb3rt0424@gmail.com" w:date="2022-04-06T09:35:00Z"/>
                <w:rFonts w:cs="Courier New"/>
                <w:b/>
                <w:bCs/>
                <w:sz w:val="18"/>
                <w:szCs w:val="18"/>
                <w:rPrChange w:id="353" w:author="Céges" w:date="2022-04-17T13:36:00Z">
                  <w:rPr>
                    <w:ins w:id="354" w:author="szucs.norb3rt0424@gmail.com" w:date="2022-04-06T09:35:00Z"/>
                    <w:rFonts w:cs="Courier New"/>
                    <w:sz w:val="18"/>
                    <w:szCs w:val="18"/>
                  </w:rPr>
                </w:rPrChange>
              </w:rPr>
              <w:pPrChange w:id="355" w:author="szucs.norb3rt0424@gmail.com" w:date="2022-04-06T09:35:00Z">
                <w:pPr/>
              </w:pPrChange>
            </w:pPr>
            <w:ins w:id="356" w:author="szucs.norb3rt0424@gmail.com" w:date="2022-04-06T09:35:00Z">
              <w:r w:rsidRPr="005855B2">
                <w:rPr>
                  <w:rFonts w:cs="Courier New"/>
                  <w:b/>
                  <w:bCs/>
                  <w:sz w:val="20"/>
                  <w:szCs w:val="20"/>
                  <w:rPrChange w:id="357" w:author="Céges" w:date="2022-04-17T13:36:00Z">
                    <w:rPr>
                      <w:rFonts w:cs="Courier New"/>
                      <w:sz w:val="18"/>
                      <w:szCs w:val="18"/>
                    </w:rPr>
                  </w:rPrChange>
                </w:rPr>
                <w:t>DATA</w:t>
              </w:r>
            </w:ins>
          </w:p>
        </w:tc>
      </w:tr>
      <w:tr w:rsidR="008C2C67" w:rsidRPr="005855B2" w14:paraId="0219C58F" w14:textId="77777777" w:rsidTr="00D1282C">
        <w:tc>
          <w:tcPr>
            <w:tcW w:w="2260" w:type="dxa"/>
          </w:tcPr>
          <w:p w14:paraId="737D57D9" w14:textId="73BDE705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58" w:author="szucs.norb3rt0424@gmail.com" w:date="2022-04-06T09:27:00Z">
              <w:r w:rsidRPr="00602E24">
                <w:rPr>
                  <w:rFonts w:cs="Courier New"/>
                  <w:sz w:val="18"/>
                  <w:szCs w:val="18"/>
                </w:rPr>
                <w:t>/store-data</w:t>
              </w:r>
            </w:ins>
          </w:p>
        </w:tc>
        <w:tc>
          <w:tcPr>
            <w:tcW w:w="2258" w:type="dxa"/>
          </w:tcPr>
          <w:p w14:paraId="2AA01D0A" w14:textId="5C6485FD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59" w:author="szucs.norb3rt0424@gmail.com" w:date="2022-04-06T09:28:00Z">
              <w:r w:rsidRPr="00602E24">
                <w:rPr>
                  <w:rFonts w:cs="Courier New"/>
                  <w:sz w:val="18"/>
                  <w:szCs w:val="18"/>
                </w:rPr>
                <w:t>post</w:t>
              </w:r>
            </w:ins>
          </w:p>
        </w:tc>
        <w:tc>
          <w:tcPr>
            <w:tcW w:w="2261" w:type="dxa"/>
          </w:tcPr>
          <w:p w14:paraId="5B86D030" w14:textId="688FE910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60" w:author="szucs.norb3rt0424@gmail.com" w:date="2022-04-06T09:28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5DEDAD2F" w14:textId="091B4619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61" w:author="szucs.norb3rt0424@gmail.com" w:date="2022-04-06T09:28:00Z">
              <w:r w:rsidRPr="00602E24">
                <w:rPr>
                  <w:rFonts w:cs="Courier New"/>
                  <w:sz w:val="18"/>
                  <w:szCs w:val="18"/>
                </w:rPr>
                <w:t>Felhasználó személyes adatainak létrehozása</w:t>
              </w:r>
            </w:ins>
          </w:p>
        </w:tc>
      </w:tr>
      <w:tr w:rsidR="008C2C67" w:rsidRPr="005855B2" w14:paraId="4CE44387" w14:textId="77777777" w:rsidTr="00D1282C">
        <w:tc>
          <w:tcPr>
            <w:tcW w:w="2260" w:type="dxa"/>
          </w:tcPr>
          <w:p w14:paraId="31BCBE7D" w14:textId="69377342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62" w:author="szucs.norb3rt0424@gmail.com" w:date="2022-04-06T09:28:00Z">
              <w:r w:rsidRPr="00602E24">
                <w:rPr>
                  <w:rFonts w:cs="Courier New"/>
                  <w:sz w:val="18"/>
                  <w:szCs w:val="18"/>
                </w:rPr>
                <w:t>/show-data{id}</w:t>
              </w:r>
            </w:ins>
          </w:p>
        </w:tc>
        <w:tc>
          <w:tcPr>
            <w:tcW w:w="2258" w:type="dxa"/>
          </w:tcPr>
          <w:p w14:paraId="30E49C74" w14:textId="23551069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63" w:author="szucs.norb3rt0424@gmail.com" w:date="2022-04-06T09:28:00Z">
              <w:r w:rsidRPr="00602E24">
                <w:rPr>
                  <w:rFonts w:cs="Courier New"/>
                  <w:sz w:val="18"/>
                  <w:szCs w:val="18"/>
                </w:rPr>
                <w:t>get</w:t>
              </w:r>
            </w:ins>
          </w:p>
        </w:tc>
        <w:tc>
          <w:tcPr>
            <w:tcW w:w="2261" w:type="dxa"/>
          </w:tcPr>
          <w:p w14:paraId="4D52CCDB" w14:textId="572653D8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64" w:author="szucs.norb3rt0424@gmail.com" w:date="2022-04-06T09:28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7C89C8AB" w14:textId="56170000" w:rsidR="008C2C67" w:rsidRPr="00602E24" w:rsidRDefault="00D0619A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65" w:author="szucs.norb3rt0424@gmail.com" w:date="2022-04-06T09:28:00Z">
              <w:r w:rsidRPr="00602E24">
                <w:rPr>
                  <w:rFonts w:cs="Courier New"/>
                  <w:sz w:val="18"/>
                  <w:szCs w:val="18"/>
                </w:rPr>
                <w:t>Felhasználó adatainak megjelenítése</w:t>
              </w:r>
            </w:ins>
          </w:p>
        </w:tc>
      </w:tr>
      <w:tr w:rsidR="008C2C67" w:rsidRPr="005855B2" w14:paraId="36D6CEFC" w14:textId="77777777" w:rsidTr="00D1282C">
        <w:tc>
          <w:tcPr>
            <w:tcW w:w="2260" w:type="dxa"/>
          </w:tcPr>
          <w:p w14:paraId="6BFF722C" w14:textId="691A3A14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66" w:author="szucs.norb3rt0424@gmail.com" w:date="2022-04-06T09:29:00Z">
              <w:r w:rsidRPr="00602E24">
                <w:rPr>
                  <w:rFonts w:cs="Courier New"/>
                  <w:sz w:val="18"/>
                  <w:szCs w:val="18"/>
                </w:rPr>
                <w:t>/update-data{id}</w:t>
              </w:r>
            </w:ins>
          </w:p>
        </w:tc>
        <w:tc>
          <w:tcPr>
            <w:tcW w:w="2258" w:type="dxa"/>
          </w:tcPr>
          <w:p w14:paraId="41CC03E9" w14:textId="1CBA61EC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67" w:author="szucs.norb3rt0424@gmail.com" w:date="2022-04-06T09:29:00Z">
              <w:r w:rsidRPr="00602E24">
                <w:rPr>
                  <w:rFonts w:cs="Courier New"/>
                  <w:sz w:val="18"/>
                  <w:szCs w:val="18"/>
                </w:rPr>
                <w:t>put</w:t>
              </w:r>
            </w:ins>
          </w:p>
        </w:tc>
        <w:tc>
          <w:tcPr>
            <w:tcW w:w="2261" w:type="dxa"/>
          </w:tcPr>
          <w:p w14:paraId="4ABEDA49" w14:textId="131B97F8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68" w:author="szucs.norb3rt0424@gmail.com" w:date="2022-04-06T09:29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16C8F7CA" w14:textId="2BF33AE8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69" w:author="szucs.norb3rt0424@gmail.com" w:date="2022-04-06T09:29:00Z">
              <w:r w:rsidRPr="00602E24">
                <w:rPr>
                  <w:rFonts w:cs="Courier New"/>
                  <w:sz w:val="18"/>
                  <w:szCs w:val="18"/>
                </w:rPr>
                <w:t>Felhaszáló adatainak módosítása</w:t>
              </w:r>
            </w:ins>
          </w:p>
        </w:tc>
      </w:tr>
      <w:tr w:rsidR="008C2C67" w:rsidRPr="005855B2" w14:paraId="4A58A3CF" w14:textId="77777777" w:rsidTr="00D1282C">
        <w:tc>
          <w:tcPr>
            <w:tcW w:w="2260" w:type="dxa"/>
          </w:tcPr>
          <w:p w14:paraId="69CF61C7" w14:textId="7C4250BD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70" w:author="szucs.norb3rt0424@gmail.com" w:date="2022-04-06T09:29:00Z">
              <w:r w:rsidRPr="00602E24">
                <w:rPr>
                  <w:rFonts w:cs="Courier New"/>
                  <w:sz w:val="18"/>
                  <w:szCs w:val="18"/>
                </w:rPr>
                <w:t>/delete-data{id}</w:t>
              </w:r>
            </w:ins>
          </w:p>
        </w:tc>
        <w:tc>
          <w:tcPr>
            <w:tcW w:w="2258" w:type="dxa"/>
          </w:tcPr>
          <w:p w14:paraId="53E6ED07" w14:textId="783773DB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71" w:author="szucs.norb3rt0424@gmail.com" w:date="2022-04-06T09:29:00Z">
              <w:r w:rsidRPr="00602E24">
                <w:rPr>
                  <w:rFonts w:cs="Courier New"/>
                  <w:sz w:val="18"/>
                  <w:szCs w:val="18"/>
                </w:rPr>
                <w:t>delete</w:t>
              </w:r>
            </w:ins>
          </w:p>
        </w:tc>
        <w:tc>
          <w:tcPr>
            <w:tcW w:w="2261" w:type="dxa"/>
          </w:tcPr>
          <w:p w14:paraId="5D20084C" w14:textId="41364690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72" w:author="szucs.norb3rt0424@gmail.com" w:date="2022-04-06T09:29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30EB34E3" w14:textId="50AC05C7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73" w:author="szucs.norb3rt0424@gmail.com" w:date="2022-04-06T09:29:00Z">
              <w:r w:rsidRPr="00602E24">
                <w:rPr>
                  <w:rFonts w:cs="Courier New"/>
                  <w:sz w:val="18"/>
                  <w:szCs w:val="18"/>
                </w:rPr>
                <w:t>Felhasználó ad</w:t>
              </w:r>
            </w:ins>
            <w:ins w:id="374" w:author="szucs.norb3rt0424@gmail.com" w:date="2022-04-06T09:30:00Z">
              <w:r w:rsidRPr="00602E24">
                <w:rPr>
                  <w:rFonts w:cs="Courier New"/>
                  <w:sz w:val="18"/>
                  <w:szCs w:val="18"/>
                </w:rPr>
                <w:t>atainak törlése</w:t>
              </w:r>
            </w:ins>
          </w:p>
        </w:tc>
      </w:tr>
      <w:tr w:rsidR="00D1282C" w:rsidRPr="005855B2" w14:paraId="0A145DB8" w14:textId="77777777" w:rsidTr="00546A91">
        <w:trPr>
          <w:ins w:id="375" w:author="szucs.norb3rt0424@gmail.com" w:date="2022-04-06T09:35:00Z"/>
        </w:trPr>
        <w:tc>
          <w:tcPr>
            <w:tcW w:w="9042" w:type="dxa"/>
            <w:gridSpan w:val="4"/>
          </w:tcPr>
          <w:p w14:paraId="671775F0" w14:textId="7CA01F11" w:rsidR="00D1282C" w:rsidRPr="005855B2" w:rsidRDefault="00D1282C">
            <w:pPr>
              <w:jc w:val="both"/>
              <w:rPr>
                <w:ins w:id="376" w:author="szucs.norb3rt0424@gmail.com" w:date="2022-04-06T09:35:00Z"/>
                <w:rFonts w:cs="Courier New"/>
                <w:b/>
                <w:bCs/>
                <w:sz w:val="18"/>
                <w:szCs w:val="18"/>
                <w:rPrChange w:id="377" w:author="Céges" w:date="2022-04-17T13:36:00Z">
                  <w:rPr>
                    <w:ins w:id="378" w:author="szucs.norb3rt0424@gmail.com" w:date="2022-04-06T09:35:00Z"/>
                    <w:rFonts w:cs="Courier New"/>
                    <w:sz w:val="18"/>
                    <w:szCs w:val="18"/>
                  </w:rPr>
                </w:rPrChange>
              </w:rPr>
              <w:pPrChange w:id="379" w:author="szucs.norb3rt0424@gmail.com" w:date="2022-04-06T09:35:00Z">
                <w:pPr/>
              </w:pPrChange>
            </w:pPr>
            <w:ins w:id="380" w:author="szucs.norb3rt0424@gmail.com" w:date="2022-04-06T09:35:00Z">
              <w:r w:rsidRPr="005855B2">
                <w:rPr>
                  <w:rFonts w:cs="Courier New"/>
                  <w:b/>
                  <w:bCs/>
                  <w:sz w:val="20"/>
                  <w:szCs w:val="20"/>
                  <w:rPrChange w:id="381" w:author="Céges" w:date="2022-04-17T13:36:00Z">
                    <w:rPr>
                      <w:rFonts w:cs="Courier New"/>
                      <w:sz w:val="18"/>
                      <w:szCs w:val="18"/>
                    </w:rPr>
                  </w:rPrChange>
                </w:rPr>
                <w:t>MEAL</w:t>
              </w:r>
            </w:ins>
          </w:p>
        </w:tc>
      </w:tr>
      <w:tr w:rsidR="008C2C67" w:rsidRPr="005855B2" w14:paraId="24A8C04C" w14:textId="77777777" w:rsidTr="00D1282C">
        <w:tc>
          <w:tcPr>
            <w:tcW w:w="2260" w:type="dxa"/>
          </w:tcPr>
          <w:p w14:paraId="459110A5" w14:textId="05BE7037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82" w:author="szucs.norb3rt0424@gmail.com" w:date="2022-04-06T09:31:00Z">
              <w:r w:rsidRPr="00602E24">
                <w:rPr>
                  <w:rFonts w:cs="Courier New"/>
                  <w:sz w:val="18"/>
                  <w:szCs w:val="18"/>
                </w:rPr>
                <w:t>/store-meal</w:t>
              </w:r>
            </w:ins>
          </w:p>
        </w:tc>
        <w:tc>
          <w:tcPr>
            <w:tcW w:w="2258" w:type="dxa"/>
          </w:tcPr>
          <w:p w14:paraId="6938589D" w14:textId="22F6F479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83" w:author="szucs.norb3rt0424@gmail.com" w:date="2022-04-06T09:31:00Z">
              <w:r w:rsidRPr="00602E24">
                <w:rPr>
                  <w:rFonts w:cs="Courier New"/>
                  <w:sz w:val="18"/>
                  <w:szCs w:val="18"/>
                </w:rPr>
                <w:t>post</w:t>
              </w:r>
            </w:ins>
          </w:p>
        </w:tc>
        <w:tc>
          <w:tcPr>
            <w:tcW w:w="2261" w:type="dxa"/>
          </w:tcPr>
          <w:p w14:paraId="31AC7499" w14:textId="6D6FD94B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84" w:author="szucs.norb3rt0424@gmail.com" w:date="2022-04-06T09:31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4001EB32" w14:textId="6EA9726E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85" w:author="szucs.norb3rt0424@gmail.com" w:date="2022-04-06T09:31:00Z">
              <w:r w:rsidRPr="00602E24">
                <w:rPr>
                  <w:rFonts w:cs="Courier New"/>
                  <w:sz w:val="18"/>
                  <w:szCs w:val="18"/>
                </w:rPr>
                <w:t>Új étel felvétele</w:t>
              </w:r>
            </w:ins>
          </w:p>
        </w:tc>
      </w:tr>
      <w:tr w:rsidR="008C2C67" w:rsidRPr="005855B2" w14:paraId="576EEF38" w14:textId="77777777" w:rsidTr="00D1282C">
        <w:tc>
          <w:tcPr>
            <w:tcW w:w="2260" w:type="dxa"/>
          </w:tcPr>
          <w:p w14:paraId="78E5E2FF" w14:textId="0AC0BA1A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86" w:author="szucs.norb3rt0424@gmail.com" w:date="2022-04-06T09:31:00Z">
              <w:r w:rsidRPr="00602E24">
                <w:rPr>
                  <w:rFonts w:cs="Courier New"/>
                  <w:sz w:val="18"/>
                  <w:szCs w:val="18"/>
                </w:rPr>
                <w:t>/show-meal{id}</w:t>
              </w:r>
            </w:ins>
          </w:p>
        </w:tc>
        <w:tc>
          <w:tcPr>
            <w:tcW w:w="2258" w:type="dxa"/>
          </w:tcPr>
          <w:p w14:paraId="2642441A" w14:textId="00643531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87" w:author="szucs.norb3rt0424@gmail.com" w:date="2022-04-06T09:31:00Z">
              <w:r w:rsidRPr="00602E24">
                <w:rPr>
                  <w:rFonts w:cs="Courier New"/>
                  <w:sz w:val="18"/>
                  <w:szCs w:val="18"/>
                </w:rPr>
                <w:t>get</w:t>
              </w:r>
            </w:ins>
          </w:p>
        </w:tc>
        <w:tc>
          <w:tcPr>
            <w:tcW w:w="2261" w:type="dxa"/>
          </w:tcPr>
          <w:p w14:paraId="573B6FD6" w14:textId="0065A1DB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88" w:author="szucs.norb3rt0424@gmail.com" w:date="2022-04-06T09:32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1E3E4F25" w14:textId="42826DAB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89" w:author="szucs.norb3rt0424@gmail.com" w:date="2022-04-06T09:32:00Z">
              <w:r w:rsidRPr="00602E24">
                <w:rPr>
                  <w:rFonts w:cs="Courier New"/>
                  <w:sz w:val="18"/>
                  <w:szCs w:val="18"/>
                </w:rPr>
                <w:t>Étel lekérdezése id alapján</w:t>
              </w:r>
            </w:ins>
          </w:p>
        </w:tc>
      </w:tr>
      <w:tr w:rsidR="008C2C67" w:rsidRPr="005855B2" w14:paraId="331316EF" w14:textId="77777777" w:rsidTr="00D1282C">
        <w:tc>
          <w:tcPr>
            <w:tcW w:w="2260" w:type="dxa"/>
          </w:tcPr>
          <w:p w14:paraId="55DC1AB3" w14:textId="5C386643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90" w:author="szucs.norb3rt0424@gmail.com" w:date="2022-04-06T09:32:00Z">
              <w:r w:rsidRPr="00602E24">
                <w:rPr>
                  <w:rFonts w:cs="Courier New"/>
                  <w:sz w:val="18"/>
                  <w:szCs w:val="18"/>
                </w:rPr>
                <w:lastRenderedPageBreak/>
                <w:t>/search-meal/{name}</w:t>
              </w:r>
            </w:ins>
          </w:p>
        </w:tc>
        <w:tc>
          <w:tcPr>
            <w:tcW w:w="2258" w:type="dxa"/>
          </w:tcPr>
          <w:p w14:paraId="77F91952" w14:textId="44E4D798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91" w:author="szucs.norb3rt0424@gmail.com" w:date="2022-04-06T09:32:00Z">
              <w:r w:rsidRPr="00602E24">
                <w:rPr>
                  <w:rFonts w:cs="Courier New"/>
                  <w:sz w:val="18"/>
                  <w:szCs w:val="18"/>
                </w:rPr>
                <w:t>get</w:t>
              </w:r>
            </w:ins>
          </w:p>
        </w:tc>
        <w:tc>
          <w:tcPr>
            <w:tcW w:w="2261" w:type="dxa"/>
          </w:tcPr>
          <w:p w14:paraId="2A4D45E4" w14:textId="14F4F49B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92" w:author="szucs.norb3rt0424@gmail.com" w:date="2022-04-06T09:32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717F1344" w14:textId="373EDF04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93" w:author="szucs.norb3rt0424@gmail.com" w:date="2022-04-06T09:32:00Z">
              <w:r w:rsidRPr="00602E24">
                <w:rPr>
                  <w:rFonts w:cs="Courier New"/>
                  <w:sz w:val="18"/>
                  <w:szCs w:val="18"/>
                </w:rPr>
                <w:t>Étel lekérdezése Név alapján</w:t>
              </w:r>
            </w:ins>
          </w:p>
        </w:tc>
      </w:tr>
      <w:tr w:rsidR="008C2C67" w:rsidRPr="005855B2" w14:paraId="0FE49386" w14:textId="77777777" w:rsidTr="00D1282C">
        <w:tc>
          <w:tcPr>
            <w:tcW w:w="2260" w:type="dxa"/>
          </w:tcPr>
          <w:p w14:paraId="7E6392C8" w14:textId="026F4A6F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94" w:author="szucs.norb3rt0424@gmail.com" w:date="2022-04-06T09:32:00Z">
              <w:r w:rsidRPr="00602E24">
                <w:rPr>
                  <w:rFonts w:cs="Courier New"/>
                  <w:sz w:val="18"/>
                  <w:szCs w:val="18"/>
                </w:rPr>
                <w:t>/show-all-meal</w:t>
              </w:r>
            </w:ins>
          </w:p>
        </w:tc>
        <w:tc>
          <w:tcPr>
            <w:tcW w:w="2258" w:type="dxa"/>
          </w:tcPr>
          <w:p w14:paraId="4D02F931" w14:textId="1F6162E3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95" w:author="szucs.norb3rt0424@gmail.com" w:date="2022-04-06T09:33:00Z">
              <w:r w:rsidRPr="00602E24">
                <w:rPr>
                  <w:rFonts w:cs="Courier New"/>
                  <w:sz w:val="18"/>
                  <w:szCs w:val="18"/>
                </w:rPr>
                <w:t>get</w:t>
              </w:r>
            </w:ins>
          </w:p>
        </w:tc>
        <w:tc>
          <w:tcPr>
            <w:tcW w:w="2261" w:type="dxa"/>
          </w:tcPr>
          <w:p w14:paraId="061EB46E" w14:textId="767C36BE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96" w:author="szucs.norb3rt0424@gmail.com" w:date="2022-04-06T09:33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62FC9B74" w14:textId="355C9524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97" w:author="szucs.norb3rt0424@gmail.com" w:date="2022-04-06T09:33:00Z">
              <w:r w:rsidRPr="00602E24">
                <w:rPr>
                  <w:rFonts w:cs="Courier New"/>
                  <w:sz w:val="18"/>
                  <w:szCs w:val="18"/>
                </w:rPr>
                <w:t>Összes étel lekérdezése</w:t>
              </w:r>
            </w:ins>
          </w:p>
        </w:tc>
      </w:tr>
      <w:tr w:rsidR="008C2C67" w:rsidRPr="005855B2" w14:paraId="5924BEC9" w14:textId="77777777" w:rsidTr="00D1282C">
        <w:tc>
          <w:tcPr>
            <w:tcW w:w="2260" w:type="dxa"/>
          </w:tcPr>
          <w:p w14:paraId="4EFC421D" w14:textId="32267D6A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98" w:author="szucs.norb3rt0424@gmail.com" w:date="2022-04-06T09:33:00Z">
              <w:r w:rsidRPr="00602E24">
                <w:rPr>
                  <w:rFonts w:cs="Courier New"/>
                  <w:sz w:val="18"/>
                  <w:szCs w:val="18"/>
                </w:rPr>
                <w:t>/update-meal/{id}</w:t>
              </w:r>
            </w:ins>
          </w:p>
        </w:tc>
        <w:tc>
          <w:tcPr>
            <w:tcW w:w="2258" w:type="dxa"/>
          </w:tcPr>
          <w:p w14:paraId="3E81227C" w14:textId="41128F23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399" w:author="szucs.norb3rt0424@gmail.com" w:date="2022-04-06T09:33:00Z">
              <w:r w:rsidRPr="00602E24">
                <w:rPr>
                  <w:rFonts w:cs="Courier New"/>
                  <w:sz w:val="18"/>
                  <w:szCs w:val="18"/>
                </w:rPr>
                <w:t>put</w:t>
              </w:r>
            </w:ins>
          </w:p>
        </w:tc>
        <w:tc>
          <w:tcPr>
            <w:tcW w:w="2261" w:type="dxa"/>
          </w:tcPr>
          <w:p w14:paraId="7B14C19D" w14:textId="6D4DCC1D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400" w:author="szucs.norb3rt0424@gmail.com" w:date="2022-04-06T09:33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6654AAAE" w14:textId="2DF85261" w:rsidR="008C2C67" w:rsidRPr="00602E24" w:rsidRDefault="00B62E7C" w:rsidP="001B6FAC">
            <w:pPr>
              <w:jc w:val="both"/>
              <w:rPr>
                <w:rFonts w:cs="Courier New"/>
                <w:sz w:val="18"/>
                <w:szCs w:val="18"/>
              </w:rPr>
            </w:pPr>
            <w:ins w:id="401" w:author="szucs.norb3rt0424@gmail.com" w:date="2022-04-06T09:33:00Z">
              <w:r w:rsidRPr="00602E24">
                <w:rPr>
                  <w:rFonts w:cs="Courier New"/>
                  <w:sz w:val="18"/>
                  <w:szCs w:val="18"/>
                </w:rPr>
                <w:t>Étel adatainak módosítása</w:t>
              </w:r>
            </w:ins>
          </w:p>
        </w:tc>
      </w:tr>
      <w:tr w:rsidR="00B62E7C" w:rsidRPr="005855B2" w14:paraId="1BFA06AC" w14:textId="77777777" w:rsidTr="00D1282C">
        <w:trPr>
          <w:ins w:id="402" w:author="szucs.norb3rt0424@gmail.com" w:date="2022-04-06T09:33:00Z"/>
        </w:trPr>
        <w:tc>
          <w:tcPr>
            <w:tcW w:w="2260" w:type="dxa"/>
          </w:tcPr>
          <w:p w14:paraId="23C5D288" w14:textId="12450BF4" w:rsidR="00B62E7C" w:rsidRPr="00602E24" w:rsidRDefault="00B62E7C" w:rsidP="001B6FAC">
            <w:pPr>
              <w:jc w:val="both"/>
              <w:rPr>
                <w:ins w:id="403" w:author="szucs.norb3rt0424@gmail.com" w:date="2022-04-06T09:33:00Z"/>
                <w:rFonts w:cs="Courier New"/>
                <w:sz w:val="18"/>
                <w:szCs w:val="18"/>
              </w:rPr>
            </w:pPr>
            <w:ins w:id="404" w:author="szucs.norb3rt0424@gmail.com" w:date="2022-04-06T09:33:00Z">
              <w:r w:rsidRPr="00602E24">
                <w:rPr>
                  <w:rFonts w:cs="Courier New"/>
                  <w:sz w:val="18"/>
                  <w:szCs w:val="18"/>
                </w:rPr>
                <w:t>/delete-meal/{id}</w:t>
              </w:r>
            </w:ins>
          </w:p>
        </w:tc>
        <w:tc>
          <w:tcPr>
            <w:tcW w:w="2258" w:type="dxa"/>
          </w:tcPr>
          <w:p w14:paraId="772A6673" w14:textId="73261118" w:rsidR="00B62E7C" w:rsidRPr="00602E24" w:rsidRDefault="00B62E7C" w:rsidP="001B6FAC">
            <w:pPr>
              <w:jc w:val="both"/>
              <w:rPr>
                <w:ins w:id="405" w:author="szucs.norb3rt0424@gmail.com" w:date="2022-04-06T09:33:00Z"/>
                <w:rFonts w:cs="Courier New"/>
                <w:sz w:val="18"/>
                <w:szCs w:val="18"/>
              </w:rPr>
            </w:pPr>
            <w:ins w:id="406" w:author="szucs.norb3rt0424@gmail.com" w:date="2022-04-06T09:33:00Z">
              <w:r w:rsidRPr="00602E24">
                <w:rPr>
                  <w:rFonts w:cs="Courier New"/>
                  <w:sz w:val="18"/>
                  <w:szCs w:val="18"/>
                </w:rPr>
                <w:t>delete</w:t>
              </w:r>
            </w:ins>
          </w:p>
        </w:tc>
        <w:tc>
          <w:tcPr>
            <w:tcW w:w="2261" w:type="dxa"/>
          </w:tcPr>
          <w:p w14:paraId="30A93FB7" w14:textId="0EB79F0C" w:rsidR="00B62E7C" w:rsidRPr="00602E24" w:rsidRDefault="00B62E7C" w:rsidP="001B6FAC">
            <w:pPr>
              <w:jc w:val="both"/>
              <w:rPr>
                <w:ins w:id="407" w:author="szucs.norb3rt0424@gmail.com" w:date="2022-04-06T09:33:00Z"/>
                <w:rFonts w:cs="Courier New"/>
                <w:sz w:val="18"/>
                <w:szCs w:val="18"/>
              </w:rPr>
            </w:pPr>
            <w:ins w:id="408" w:author="szucs.norb3rt0424@gmail.com" w:date="2022-04-06T09:34:00Z">
              <w:r w:rsidRPr="00602E24">
                <w:rPr>
                  <w:rFonts w:cs="Courier New"/>
                  <w:sz w:val="18"/>
                  <w:szCs w:val="18"/>
                </w:rPr>
                <w:t>igen</w:t>
              </w:r>
            </w:ins>
          </w:p>
        </w:tc>
        <w:tc>
          <w:tcPr>
            <w:tcW w:w="2263" w:type="dxa"/>
          </w:tcPr>
          <w:p w14:paraId="67FE25B9" w14:textId="1B9A9468" w:rsidR="00B62E7C" w:rsidRPr="00602E24" w:rsidRDefault="00B62E7C" w:rsidP="001B6FAC">
            <w:pPr>
              <w:jc w:val="both"/>
              <w:rPr>
                <w:ins w:id="409" w:author="szucs.norb3rt0424@gmail.com" w:date="2022-04-06T09:33:00Z"/>
                <w:rFonts w:cs="Courier New"/>
                <w:sz w:val="18"/>
                <w:szCs w:val="18"/>
              </w:rPr>
            </w:pPr>
            <w:ins w:id="410" w:author="szucs.norb3rt0424@gmail.com" w:date="2022-04-06T09:34:00Z">
              <w:r w:rsidRPr="00602E24">
                <w:rPr>
                  <w:rFonts w:cs="Courier New"/>
                  <w:sz w:val="18"/>
                  <w:szCs w:val="18"/>
                </w:rPr>
                <w:t>Étel törlése</w:t>
              </w:r>
            </w:ins>
            <w:ins w:id="411" w:author="szucs.norb3rt0424@gmail.com" w:date="2022-04-06T09:35:00Z">
              <w:r w:rsidR="00D1282C" w:rsidRPr="00602E24">
                <w:rPr>
                  <w:rFonts w:cs="Courier New"/>
                  <w:sz w:val="18"/>
                  <w:szCs w:val="18"/>
                </w:rPr>
                <w:t xml:space="preserve"> id alapján</w:t>
              </w:r>
            </w:ins>
          </w:p>
        </w:tc>
      </w:tr>
    </w:tbl>
    <w:p w14:paraId="65B8478B" w14:textId="3F55F942" w:rsidR="00F273FC" w:rsidRPr="00602E24" w:rsidDel="00A069D1" w:rsidRDefault="00F273FC" w:rsidP="001B6FAC">
      <w:pPr>
        <w:jc w:val="both"/>
        <w:rPr>
          <w:del w:id="412" w:author="Céges" w:date="2022-04-17T15:07:00Z"/>
          <w:rFonts w:cs="Courier New"/>
          <w:sz w:val="18"/>
          <w:szCs w:val="18"/>
        </w:rPr>
      </w:pPr>
      <w:del w:id="413" w:author="Céges" w:date="2022-04-17T15:07:00Z">
        <w:r w:rsidRPr="00602E24" w:rsidDel="00A069D1">
          <w:rPr>
            <w:rFonts w:cs="Courier New"/>
            <w:sz w:val="18"/>
            <w:szCs w:val="18"/>
          </w:rPr>
          <w:fldChar w:fldCharType="begin"/>
        </w:r>
        <w:r w:rsidRPr="00602E24" w:rsidDel="00A069D1">
          <w:rPr>
            <w:rFonts w:cs="Courier New"/>
            <w:sz w:val="18"/>
            <w:szCs w:val="18"/>
          </w:rPr>
          <w:delInstrText xml:space="preserve"> HYPERLINK "https://reactnative.dev/" </w:delInstrText>
        </w:r>
        <w:r w:rsidRPr="00602E24" w:rsidDel="00A069D1">
          <w:rPr>
            <w:rFonts w:cs="Courier New"/>
            <w:sz w:val="18"/>
            <w:szCs w:val="18"/>
            <w:rPrChange w:id="414" w:author="Céges" w:date="2022-04-17T13:36:00Z">
              <w:rPr>
                <w:rFonts w:cs="Courier New"/>
              </w:rPr>
            </w:rPrChange>
          </w:rPr>
          <w:fldChar w:fldCharType="separate"/>
        </w:r>
      </w:del>
    </w:p>
    <w:p w14:paraId="699D86AC" w14:textId="60481EE2" w:rsidR="00AA60FB" w:rsidRPr="00602E24" w:rsidDel="00A069D1" w:rsidRDefault="00F273FC" w:rsidP="001B6FAC">
      <w:pPr>
        <w:tabs>
          <w:tab w:val="left" w:pos="1418"/>
        </w:tabs>
        <w:jc w:val="both"/>
        <w:rPr>
          <w:del w:id="415" w:author="Céges" w:date="2022-04-17T15:07:00Z"/>
          <w:rFonts w:cs="Courier New"/>
        </w:rPr>
      </w:pPr>
      <w:del w:id="416" w:author="Céges" w:date="2022-04-17T15:07:00Z">
        <w:r w:rsidRPr="00602E24" w:rsidDel="00A069D1">
          <w:rPr>
            <w:rFonts w:cs="Courier New"/>
          </w:rPr>
          <w:fldChar w:fldCharType="end"/>
        </w:r>
        <w:r w:rsidR="00BE1D4A" w:rsidRPr="00602E24" w:rsidDel="00A069D1">
          <w:rPr>
            <w:rFonts w:cs="Courier New"/>
          </w:rPr>
          <w:delText xml:space="preserve"> </w:delText>
        </w:r>
      </w:del>
    </w:p>
    <w:p w14:paraId="5B4452E5" w14:textId="72B07392" w:rsidR="00875A38" w:rsidRPr="00602E24" w:rsidDel="00A069D1" w:rsidRDefault="00875A38">
      <w:pPr>
        <w:tabs>
          <w:tab w:val="left" w:pos="1418"/>
        </w:tabs>
        <w:jc w:val="both"/>
        <w:rPr>
          <w:ins w:id="417" w:author="szucs.norb3rt0424@gmail.com" w:date="2022-04-06T11:21:00Z"/>
          <w:del w:id="418" w:author="Céges" w:date="2022-04-17T15:07:00Z"/>
          <w:rFonts w:cs="Courier New"/>
        </w:rPr>
        <w:pPrChange w:id="419" w:author="Céges" w:date="2022-04-17T15:07:00Z">
          <w:pPr/>
        </w:pPrChange>
      </w:pPr>
      <w:ins w:id="420" w:author="szucs.norb3rt0424@gmail.com" w:date="2022-04-06T11:21:00Z">
        <w:del w:id="421" w:author="Céges" w:date="2022-04-17T15:07:00Z">
          <w:r w:rsidRPr="00602E24" w:rsidDel="00A069D1">
            <w:rPr>
              <w:rFonts w:cs="Courier New"/>
            </w:rPr>
            <w:br w:type="page"/>
          </w:r>
        </w:del>
      </w:ins>
    </w:p>
    <w:p w14:paraId="764E91D6" w14:textId="77777777" w:rsidR="0095223A" w:rsidRPr="00602E24" w:rsidDel="00A069D1" w:rsidRDefault="0095223A">
      <w:pPr>
        <w:jc w:val="both"/>
        <w:rPr>
          <w:del w:id="422" w:author="Céges" w:date="2022-04-17T15:07:00Z"/>
          <w:rFonts w:cs="Courier New"/>
        </w:rPr>
        <w:pPrChange w:id="423" w:author="Céges" w:date="2022-04-17T15:07:00Z">
          <w:pPr>
            <w:tabs>
              <w:tab w:val="left" w:pos="1418"/>
            </w:tabs>
          </w:pPr>
        </w:pPrChange>
      </w:pPr>
    </w:p>
    <w:p w14:paraId="672CEFEF" w14:textId="76D77F8C" w:rsidR="00875A38" w:rsidRPr="00602E24" w:rsidDel="00A069D1" w:rsidRDefault="0095223A">
      <w:pPr>
        <w:pStyle w:val="Cmsor1"/>
        <w:numPr>
          <w:ilvl w:val="0"/>
          <w:numId w:val="0"/>
        </w:numPr>
        <w:jc w:val="both"/>
        <w:rPr>
          <w:ins w:id="424" w:author="szucs.norb3rt0424@gmail.com" w:date="2022-04-06T11:21:00Z"/>
          <w:del w:id="425" w:author="Céges" w:date="2022-04-17T15:07:00Z"/>
          <w:rFonts w:ascii="Courier New" w:hAnsi="Courier New" w:cs="Courier New"/>
          <w:color w:val="auto"/>
          <w:sz w:val="28"/>
          <w:szCs w:val="28"/>
        </w:rPr>
        <w:pPrChange w:id="426" w:author="Céges" w:date="2022-04-17T15:07:00Z">
          <w:pPr>
            <w:pStyle w:val="Cmsor1"/>
            <w:ind w:firstLine="709"/>
          </w:pPr>
        </w:pPrChange>
      </w:pPr>
      <w:del w:id="427" w:author="Céges" w:date="2022-04-17T15:07:00Z">
        <w:r w:rsidRPr="00602E24" w:rsidDel="00A069D1">
          <w:rPr>
            <w:rFonts w:ascii="Courier New" w:hAnsi="Courier New" w:cs="Courier New"/>
            <w:color w:val="auto"/>
            <w:sz w:val="28"/>
            <w:szCs w:val="28"/>
          </w:rPr>
          <w:delText xml:space="preserve">Adatszerkezet </w:delText>
        </w:r>
      </w:del>
    </w:p>
    <w:p w14:paraId="036779E1" w14:textId="2729C565" w:rsidR="00875A38" w:rsidRPr="00602E24" w:rsidDel="00A069D1" w:rsidRDefault="00875A38" w:rsidP="001B6FAC">
      <w:pPr>
        <w:jc w:val="both"/>
        <w:rPr>
          <w:ins w:id="428" w:author="szucs.norb3rt0424@gmail.com" w:date="2022-04-06T11:21:00Z"/>
          <w:del w:id="429" w:author="Céges" w:date="2022-04-17T15:07:00Z"/>
          <w:rFonts w:eastAsiaTheme="majorEastAsia" w:cs="Courier New"/>
          <w:sz w:val="28"/>
          <w:szCs w:val="28"/>
        </w:rPr>
      </w:pPr>
      <w:ins w:id="430" w:author="szucs.norb3rt0424@gmail.com" w:date="2022-04-06T11:21:00Z">
        <w:del w:id="431" w:author="Céges" w:date="2022-04-17T15:07:00Z">
          <w:r w:rsidRPr="00602E24" w:rsidDel="00A069D1">
            <w:rPr>
              <w:rFonts w:cs="Courier New"/>
              <w:sz w:val="28"/>
              <w:szCs w:val="28"/>
            </w:rPr>
            <w:br w:type="page"/>
          </w:r>
        </w:del>
      </w:ins>
    </w:p>
    <w:p w14:paraId="41FD8E5F" w14:textId="7C3A81F1" w:rsidR="005B3254" w:rsidRPr="00602E24" w:rsidRDefault="005B3254" w:rsidP="007A7A22">
      <w:pPr>
        <w:pStyle w:val="Cmsor1"/>
        <w:numPr>
          <w:ilvl w:val="0"/>
          <w:numId w:val="0"/>
        </w:numPr>
      </w:pPr>
    </w:p>
    <w:p w14:paraId="374BB797" w14:textId="41467390" w:rsidR="005B3254" w:rsidRPr="001E7FC8" w:rsidRDefault="005B3254" w:rsidP="001E7FC8">
      <w:pPr>
        <w:pStyle w:val="Cmsor2"/>
        <w:rPr>
          <w:ins w:id="432" w:author="szucs.norb3rt0424@gmail.com" w:date="2022-04-06T09:37:00Z"/>
        </w:rPr>
      </w:pPr>
      <w:r w:rsidRPr="001E7FC8">
        <w:tab/>
      </w:r>
      <w:del w:id="433" w:author="szucs.norb3rt0424@gmail.com" w:date="2022-04-06T09:37:00Z">
        <w:r w:rsidRPr="001E7FC8" w:rsidDel="000F73A9">
          <w:delText>Algoritmusok</w:delText>
        </w:r>
      </w:del>
      <w:bookmarkStart w:id="434" w:name="_Toc101257684"/>
      <w:ins w:id="435" w:author="szucs.norb3rt0424@gmail.com" w:date="2022-04-06T09:37:00Z">
        <w:r w:rsidR="000F73A9" w:rsidRPr="001E7FC8">
          <w:t>Osztályok</w:t>
        </w:r>
        <w:bookmarkEnd w:id="434"/>
      </w:ins>
    </w:p>
    <w:p w14:paraId="4F97ED53" w14:textId="0C432002" w:rsidR="00500F8B" w:rsidRPr="00143E93" w:rsidRDefault="00500F8B" w:rsidP="001B6FAC">
      <w:pPr>
        <w:jc w:val="both"/>
        <w:rPr>
          <w:ins w:id="436" w:author="szucs.norb3rt0424@gmail.com" w:date="2022-04-06T09:37:00Z"/>
          <w:rFonts w:cs="Courier New"/>
        </w:rPr>
      </w:pPr>
      <w:ins w:id="437" w:author="szucs.norb3rt0424@gmail.com" w:date="2022-04-06T09:37:00Z">
        <w:r w:rsidRPr="00143E93">
          <w:rPr>
            <w:rFonts w:cs="Courier New"/>
          </w:rPr>
          <w:tab/>
        </w:r>
        <w:r w:rsidRPr="00143E93">
          <w:rPr>
            <w:rFonts w:cs="Courier New"/>
          </w:rPr>
          <w:tab/>
        </w:r>
      </w:ins>
    </w:p>
    <w:p w14:paraId="062F9DE2" w14:textId="256058F1" w:rsidR="00500F8B" w:rsidRPr="001B6FAC" w:rsidRDefault="00500F8B" w:rsidP="001E7FC8">
      <w:pPr>
        <w:pStyle w:val="Cmsor3"/>
        <w:rPr>
          <w:ins w:id="438" w:author="szucs.norb3rt0424@gmail.com" w:date="2022-04-06T09:38:00Z"/>
          <w:b/>
        </w:rPr>
      </w:pPr>
      <w:ins w:id="439" w:author="szucs.norb3rt0424@gmail.com" w:date="2022-04-06T09:37:00Z">
        <w:r w:rsidRPr="00AB706B">
          <w:tab/>
        </w:r>
        <w:bookmarkStart w:id="440" w:name="_Toc101257685"/>
        <w:r w:rsidRPr="001B6FAC">
          <w:t>BaseController</w:t>
        </w:r>
      </w:ins>
      <w:bookmarkEnd w:id="440"/>
    </w:p>
    <w:p w14:paraId="45A100D4" w14:textId="38B98D09" w:rsidR="00610EDA" w:rsidRPr="005855B2" w:rsidRDefault="002667B1" w:rsidP="001B6FAC">
      <w:pPr>
        <w:ind w:left="1418" w:firstLine="11"/>
        <w:jc w:val="both"/>
        <w:rPr>
          <w:ins w:id="441" w:author="szucs.norb3rt0424@gmail.com" w:date="2022-04-06T09:46:00Z"/>
          <w:rFonts w:cs="Courier New"/>
          <w:sz w:val="20"/>
          <w:szCs w:val="20"/>
          <w:rPrChange w:id="442" w:author="Céges" w:date="2022-04-17T13:36:00Z">
            <w:rPr>
              <w:ins w:id="443" w:author="szucs.norb3rt0424@gmail.com" w:date="2022-04-06T09:46:00Z"/>
              <w:rFonts w:cs="Courier New"/>
            </w:rPr>
          </w:rPrChange>
        </w:rPr>
      </w:pPr>
      <w:ins w:id="444" w:author="szucs.norb3rt0424@gmail.com" w:date="2022-04-06T09:39:00Z">
        <w:r w:rsidRPr="005855B2">
          <w:rPr>
            <w:rFonts w:cs="Courier New"/>
            <w:sz w:val="20"/>
            <w:szCs w:val="20"/>
            <w:rPrChange w:id="445" w:author="Céges" w:date="2022-04-17T13:36:00Z">
              <w:rPr>
                <w:rFonts w:cs="Courier New"/>
                <w:b/>
                <w:bCs/>
              </w:rPr>
            </w:rPrChange>
          </w:rPr>
          <w:t>Feladata</w:t>
        </w:r>
        <w:r w:rsidRPr="00602E24">
          <w:rPr>
            <w:rFonts w:cs="Courier New"/>
            <w:sz w:val="20"/>
            <w:szCs w:val="20"/>
          </w:rPr>
          <w:t xml:space="preserve"> a bejelentkezési műveletek válaszának küld</w:t>
        </w:r>
      </w:ins>
      <w:ins w:id="446" w:author="szucs.norb3rt0424@gmail.com" w:date="2022-04-06T09:59:00Z">
        <w:r w:rsidR="00E83BEA" w:rsidRPr="00602E24">
          <w:rPr>
            <w:rFonts w:cs="Courier New"/>
            <w:sz w:val="20"/>
            <w:szCs w:val="20"/>
          </w:rPr>
          <w:t>é</w:t>
        </w:r>
      </w:ins>
      <w:ins w:id="447" w:author="szucs.norb3rt0424@gmail.com" w:date="2022-04-06T09:39:00Z">
        <w:r w:rsidRPr="00602E24">
          <w:rPr>
            <w:rFonts w:cs="Courier New"/>
            <w:sz w:val="20"/>
            <w:szCs w:val="20"/>
          </w:rPr>
          <w:t xml:space="preserve">se. Sikeres művelete esetén a generált azonosító </w:t>
        </w:r>
      </w:ins>
      <w:ins w:id="448" w:author="szucs.norb3rt0424@gmail.com" w:date="2022-04-06T09:40:00Z">
        <w:r w:rsidRPr="00602E24">
          <w:rPr>
            <w:rFonts w:cs="Courier New"/>
            <w:sz w:val="20"/>
            <w:szCs w:val="20"/>
          </w:rPr>
          <w:t>tokent visszaküldi, sikertelen művelete esetén hibaüzenetet küld.</w:t>
        </w:r>
      </w:ins>
    </w:p>
    <w:p w14:paraId="50E47770" w14:textId="15825FC7" w:rsidR="002667B1" w:rsidRPr="00602E24" w:rsidRDefault="002667B1" w:rsidP="001B6FAC">
      <w:pPr>
        <w:ind w:left="1418" w:firstLine="11"/>
        <w:jc w:val="both"/>
        <w:rPr>
          <w:ins w:id="449" w:author="szucs.norb3rt0424@gmail.com" w:date="2022-04-06T09:40:00Z"/>
          <w:rFonts w:cs="Courier New"/>
        </w:rPr>
      </w:pPr>
      <w:ins w:id="450" w:author="szucs.norb3rt0424@gmail.com" w:date="2022-04-06T09:40:00Z">
        <w:r w:rsidRPr="005855B2">
          <w:rPr>
            <w:rFonts w:cs="Courier New"/>
            <w:rPrChange w:id="451" w:author="Céges" w:date="2022-04-17T13:36:00Z">
              <w:rPr>
                <w:rFonts w:cs="Courier New"/>
                <w:sz w:val="20"/>
                <w:szCs w:val="20"/>
              </w:rPr>
            </w:rPrChange>
          </w:rPr>
          <w:t>Metódus</w:t>
        </w:r>
        <w:r w:rsidRPr="00602E24">
          <w:rPr>
            <w:rFonts w:cs="Courier New"/>
          </w:rPr>
          <w:t>ok:</w:t>
        </w:r>
      </w:ins>
    </w:p>
    <w:p w14:paraId="163F1715" w14:textId="14B81865" w:rsidR="002667B1" w:rsidRPr="00602E24" w:rsidRDefault="002667B1" w:rsidP="001B6FAC">
      <w:pPr>
        <w:ind w:left="1418" w:firstLine="11"/>
        <w:jc w:val="both"/>
        <w:rPr>
          <w:ins w:id="452" w:author="szucs.norb3rt0424@gmail.com" w:date="2022-04-06T09:41:00Z"/>
          <w:rFonts w:cs="Courier New"/>
        </w:rPr>
      </w:pPr>
      <w:ins w:id="453" w:author="szucs.norb3rt0424@gmail.com" w:date="2022-04-06T09:40:00Z">
        <w:r w:rsidRPr="00602E24">
          <w:rPr>
            <w:rFonts w:cs="Courier New"/>
          </w:rPr>
          <w:t>SendResponse()</w:t>
        </w:r>
      </w:ins>
    </w:p>
    <w:p w14:paraId="758CA072" w14:textId="68BD59BF" w:rsidR="002667B1" w:rsidRPr="005855B2" w:rsidRDefault="002667B1" w:rsidP="001B6FAC">
      <w:pPr>
        <w:ind w:left="1418" w:firstLine="11"/>
        <w:jc w:val="both"/>
        <w:rPr>
          <w:ins w:id="454" w:author="szucs.norb3rt0424@gmail.com" w:date="2022-04-06T09:42:00Z"/>
          <w:rFonts w:cs="Courier New"/>
          <w:sz w:val="20"/>
          <w:szCs w:val="20"/>
          <w:rPrChange w:id="455" w:author="Céges" w:date="2022-04-17T13:36:00Z">
            <w:rPr>
              <w:ins w:id="456" w:author="szucs.norb3rt0424@gmail.com" w:date="2022-04-06T09:42:00Z"/>
              <w:rFonts w:cs="Courier New"/>
            </w:rPr>
          </w:rPrChange>
        </w:rPr>
      </w:pPr>
      <w:ins w:id="457" w:author="szucs.norb3rt0424@gmail.com" w:date="2022-04-06T09:41:00Z">
        <w:r w:rsidRPr="005855B2">
          <w:rPr>
            <w:rFonts w:cs="Courier New"/>
            <w:sz w:val="20"/>
            <w:szCs w:val="20"/>
            <w:rPrChange w:id="458" w:author="Céges" w:date="2022-04-17T13:36:00Z">
              <w:rPr>
                <w:rFonts w:cs="Courier New"/>
              </w:rPr>
            </w:rPrChange>
          </w:rPr>
          <w:t>-bejövő paraméterek: $result (A generált token)</w:t>
        </w:r>
      </w:ins>
      <w:ins w:id="459" w:author="szucs.norb3rt0424@gmail.com" w:date="2022-04-06T09:42:00Z">
        <w:r w:rsidRPr="005855B2">
          <w:rPr>
            <w:rFonts w:cs="Courier New"/>
            <w:sz w:val="20"/>
            <w:szCs w:val="20"/>
            <w:rPrChange w:id="460" w:author="Céges" w:date="2022-04-17T13:36:00Z">
              <w:rPr>
                <w:rFonts w:cs="Courier New"/>
              </w:rPr>
            </w:rPrChange>
          </w:rPr>
          <w:t>, $message (A felhasználónak szánt üzenet)</w:t>
        </w:r>
      </w:ins>
      <w:ins w:id="461" w:author="szucs.norb3rt0424@gmail.com" w:date="2022-04-06T09:47:00Z">
        <w:r w:rsidR="00610EDA" w:rsidRPr="00602E24">
          <w:rPr>
            <w:rFonts w:cs="Courier New"/>
            <w:sz w:val="20"/>
            <w:szCs w:val="20"/>
          </w:rPr>
          <w:t>.</w:t>
        </w:r>
      </w:ins>
    </w:p>
    <w:p w14:paraId="77DA8D6A" w14:textId="1CDD16B8" w:rsidR="00610EDA" w:rsidRPr="005855B2" w:rsidRDefault="002667B1" w:rsidP="001B6FAC">
      <w:pPr>
        <w:ind w:left="1418" w:firstLine="11"/>
        <w:jc w:val="both"/>
        <w:rPr>
          <w:ins w:id="462" w:author="szucs.norb3rt0424@gmail.com" w:date="2022-04-06T09:43:00Z"/>
          <w:rFonts w:cs="Courier New"/>
          <w:sz w:val="20"/>
          <w:szCs w:val="20"/>
          <w:rPrChange w:id="463" w:author="Céges" w:date="2022-04-17T13:36:00Z">
            <w:rPr>
              <w:ins w:id="464" w:author="szucs.norb3rt0424@gmail.com" w:date="2022-04-06T09:43:00Z"/>
              <w:rFonts w:cs="Courier New"/>
            </w:rPr>
          </w:rPrChange>
        </w:rPr>
      </w:pPr>
      <w:ins w:id="465" w:author="szucs.norb3rt0424@gmail.com" w:date="2022-04-06T09:42:00Z">
        <w:r w:rsidRPr="005855B2">
          <w:rPr>
            <w:rFonts w:cs="Courier New"/>
            <w:sz w:val="20"/>
            <w:szCs w:val="20"/>
            <w:rPrChange w:id="466" w:author="Céges" w:date="2022-04-17T13:36:00Z">
              <w:rPr>
                <w:rFonts w:cs="Courier New"/>
              </w:rPr>
            </w:rPrChange>
          </w:rPr>
          <w:t>-kimenő adatok: Response (Ha a</w:t>
        </w:r>
      </w:ins>
      <w:ins w:id="467" w:author="szucs.norb3rt0424@gmail.com" w:date="2022-04-06T09:43:00Z">
        <w:r w:rsidRPr="005855B2">
          <w:rPr>
            <w:rFonts w:cs="Courier New"/>
            <w:sz w:val="20"/>
            <w:szCs w:val="20"/>
            <w:rPrChange w:id="468" w:author="Céges" w:date="2022-04-17T13:36:00Z">
              <w:rPr>
                <w:rFonts w:cs="Courier New"/>
              </w:rPr>
            </w:rPrChange>
          </w:rPr>
          <w:t xml:space="preserve"> bejelentkezés sikeres token</w:t>
        </w:r>
      </w:ins>
      <w:ins w:id="469" w:author="szucs.norb3rt0424@gmail.com" w:date="2022-04-06T09:42:00Z">
        <w:r w:rsidRPr="005855B2">
          <w:rPr>
            <w:rFonts w:cs="Courier New"/>
            <w:sz w:val="20"/>
            <w:szCs w:val="20"/>
            <w:rPrChange w:id="470" w:author="Céges" w:date="2022-04-17T13:36:00Z">
              <w:rPr>
                <w:rFonts w:cs="Courier New"/>
              </w:rPr>
            </w:rPrChange>
          </w:rPr>
          <w:t>)</w:t>
        </w:r>
      </w:ins>
      <w:ins w:id="471" w:author="szucs.norb3rt0424@gmail.com" w:date="2022-04-06T09:47:00Z">
        <w:r w:rsidR="00610EDA" w:rsidRPr="00602E24">
          <w:rPr>
            <w:rFonts w:cs="Courier New"/>
            <w:sz w:val="20"/>
            <w:szCs w:val="20"/>
          </w:rPr>
          <w:t>.</w:t>
        </w:r>
      </w:ins>
    </w:p>
    <w:p w14:paraId="757556F3" w14:textId="77777777" w:rsidR="002667B1" w:rsidRPr="00602E24" w:rsidRDefault="002667B1" w:rsidP="001B6FAC">
      <w:pPr>
        <w:ind w:left="1418" w:firstLine="11"/>
        <w:jc w:val="both"/>
        <w:rPr>
          <w:ins w:id="472" w:author="szucs.norb3rt0424@gmail.com" w:date="2022-04-06T09:43:00Z"/>
          <w:rFonts w:cs="Courier New"/>
        </w:rPr>
      </w:pPr>
      <w:ins w:id="473" w:author="szucs.norb3rt0424@gmail.com" w:date="2022-04-06T09:43:00Z">
        <w:r w:rsidRPr="00602E24">
          <w:rPr>
            <w:rFonts w:cs="Courier New"/>
          </w:rPr>
          <w:t>SendError()</w:t>
        </w:r>
      </w:ins>
    </w:p>
    <w:p w14:paraId="66134B5A" w14:textId="636E631C" w:rsidR="00610EDA" w:rsidRPr="005855B2" w:rsidRDefault="002667B1" w:rsidP="001B6FAC">
      <w:pPr>
        <w:ind w:left="1418" w:firstLine="11"/>
        <w:jc w:val="both"/>
        <w:rPr>
          <w:ins w:id="474" w:author="szucs.norb3rt0424@gmail.com" w:date="2022-04-06T09:44:00Z"/>
          <w:rFonts w:cs="Courier New"/>
          <w:sz w:val="20"/>
          <w:szCs w:val="20"/>
          <w:rPrChange w:id="475" w:author="Céges" w:date="2022-04-17T13:36:00Z">
            <w:rPr>
              <w:ins w:id="476" w:author="szucs.norb3rt0424@gmail.com" w:date="2022-04-06T09:44:00Z"/>
              <w:rFonts w:cs="Courier New"/>
            </w:rPr>
          </w:rPrChange>
        </w:rPr>
      </w:pPr>
      <w:ins w:id="477" w:author="szucs.norb3rt0424@gmail.com" w:date="2022-04-06T09:43:00Z">
        <w:r w:rsidRPr="005855B2">
          <w:rPr>
            <w:rFonts w:cs="Courier New"/>
            <w:sz w:val="20"/>
            <w:szCs w:val="20"/>
            <w:rPrChange w:id="478" w:author="Céges" w:date="2022-04-17T13:36:00Z">
              <w:rPr>
                <w:rFonts w:cs="Courier New"/>
              </w:rPr>
            </w:rPrChange>
          </w:rPr>
          <w:t>-bejövő paraméterek: $error</w:t>
        </w:r>
      </w:ins>
      <w:ins w:id="479" w:author="szucs.norb3rt0424@gmail.com" w:date="2022-04-06T09:45:00Z">
        <w:r w:rsidR="00610EDA" w:rsidRPr="005855B2">
          <w:rPr>
            <w:rFonts w:cs="Courier New"/>
            <w:sz w:val="20"/>
            <w:szCs w:val="20"/>
            <w:rPrChange w:id="480" w:author="Céges" w:date="2022-04-17T13:36:00Z">
              <w:rPr>
                <w:rFonts w:cs="Courier New"/>
              </w:rPr>
            </w:rPrChange>
          </w:rPr>
          <w:t xml:space="preserve"> </w:t>
        </w:r>
      </w:ins>
      <w:ins w:id="481" w:author="szucs.norb3rt0424@gmail.com" w:date="2022-04-06T09:43:00Z">
        <w:r w:rsidRPr="005855B2">
          <w:rPr>
            <w:rFonts w:cs="Courier New"/>
            <w:sz w:val="20"/>
            <w:szCs w:val="20"/>
            <w:rPrChange w:id="482" w:author="Céges" w:date="2022-04-17T13:36:00Z">
              <w:rPr>
                <w:rFonts w:cs="Courier New"/>
              </w:rPr>
            </w:rPrChange>
          </w:rPr>
          <w:t>(A PHP által generált hibaüzenet), $errorMessage (</w:t>
        </w:r>
      </w:ins>
      <w:ins w:id="483" w:author="szucs.norb3rt0424@gmail.com" w:date="2022-04-06T09:44:00Z">
        <w:r w:rsidRPr="005855B2">
          <w:rPr>
            <w:rFonts w:cs="Courier New"/>
            <w:sz w:val="20"/>
            <w:szCs w:val="20"/>
            <w:rPrChange w:id="484" w:author="Céges" w:date="2022-04-17T13:36:00Z">
              <w:rPr>
                <w:rFonts w:cs="Courier New"/>
              </w:rPr>
            </w:rPrChange>
          </w:rPr>
          <w:t>Saját hibaüzenet</w:t>
        </w:r>
      </w:ins>
      <w:ins w:id="485" w:author="szucs.norb3rt0424@gmail.com" w:date="2022-04-06T09:43:00Z">
        <w:r w:rsidRPr="005855B2">
          <w:rPr>
            <w:rFonts w:cs="Courier New"/>
            <w:sz w:val="20"/>
            <w:szCs w:val="20"/>
            <w:rPrChange w:id="486" w:author="Céges" w:date="2022-04-17T13:36:00Z">
              <w:rPr>
                <w:rFonts w:cs="Courier New"/>
              </w:rPr>
            </w:rPrChange>
          </w:rPr>
          <w:t>)</w:t>
        </w:r>
      </w:ins>
      <w:ins w:id="487" w:author="szucs.norb3rt0424@gmail.com" w:date="2022-04-06T09:44:00Z">
        <w:r w:rsidR="00610EDA" w:rsidRPr="005855B2">
          <w:rPr>
            <w:rFonts w:cs="Courier New"/>
            <w:sz w:val="20"/>
            <w:szCs w:val="20"/>
            <w:rPrChange w:id="488" w:author="Céges" w:date="2022-04-17T13:36:00Z">
              <w:rPr>
                <w:rFonts w:cs="Courier New"/>
              </w:rPr>
            </w:rPrChange>
          </w:rPr>
          <w:t>, $code (A válaszban küldendő PHP kód)</w:t>
        </w:r>
      </w:ins>
      <w:ins w:id="489" w:author="szucs.norb3rt0424@gmail.com" w:date="2022-04-06T09:47:00Z">
        <w:r w:rsidR="00610EDA" w:rsidRPr="00602E24">
          <w:rPr>
            <w:rFonts w:cs="Courier New"/>
            <w:sz w:val="20"/>
            <w:szCs w:val="20"/>
          </w:rPr>
          <w:t>.</w:t>
        </w:r>
      </w:ins>
    </w:p>
    <w:p w14:paraId="33CD315C" w14:textId="39993E05" w:rsidR="00875A38" w:rsidRPr="00602E24" w:rsidRDefault="00610EDA" w:rsidP="001B6FAC">
      <w:pPr>
        <w:ind w:left="1418" w:firstLine="11"/>
        <w:jc w:val="both"/>
        <w:rPr>
          <w:ins w:id="490" w:author="szucs.norb3rt0424@gmail.com" w:date="2022-04-06T11:21:00Z"/>
          <w:rFonts w:cs="Courier New"/>
          <w:sz w:val="20"/>
          <w:szCs w:val="20"/>
        </w:rPr>
      </w:pPr>
      <w:ins w:id="491" w:author="szucs.norb3rt0424@gmail.com" w:date="2022-04-06T09:44:00Z">
        <w:r w:rsidRPr="005855B2">
          <w:rPr>
            <w:rFonts w:cs="Courier New"/>
            <w:sz w:val="20"/>
            <w:szCs w:val="20"/>
            <w:rPrChange w:id="492" w:author="Céges" w:date="2022-04-17T13:36:00Z">
              <w:rPr>
                <w:rFonts w:cs="Courier New"/>
              </w:rPr>
            </w:rPrChange>
          </w:rPr>
          <w:t>-kimenő adatok: Response</w:t>
        </w:r>
      </w:ins>
      <w:ins w:id="493" w:author="szucs.norb3rt0424@gmail.com" w:date="2022-04-06T09:45:00Z">
        <w:r w:rsidRPr="005855B2">
          <w:rPr>
            <w:rFonts w:cs="Courier New"/>
            <w:sz w:val="20"/>
            <w:szCs w:val="20"/>
            <w:rPrChange w:id="494" w:author="Céges" w:date="2022-04-17T13:36:00Z">
              <w:rPr>
                <w:rFonts w:cs="Courier New"/>
              </w:rPr>
            </w:rPrChange>
          </w:rPr>
          <w:t xml:space="preserve"> </w:t>
        </w:r>
      </w:ins>
      <w:ins w:id="495" w:author="szucs.norb3rt0424@gmail.com" w:date="2022-04-06T09:44:00Z">
        <w:r w:rsidRPr="005855B2">
          <w:rPr>
            <w:rFonts w:cs="Courier New"/>
            <w:sz w:val="20"/>
            <w:szCs w:val="20"/>
            <w:rPrChange w:id="496" w:author="Céges" w:date="2022-04-17T13:36:00Z">
              <w:rPr>
                <w:rFonts w:cs="Courier New"/>
              </w:rPr>
            </w:rPrChange>
          </w:rPr>
          <w:t>(Sikertelen b</w:t>
        </w:r>
      </w:ins>
      <w:ins w:id="497" w:author="szucs.norb3rt0424@gmail.com" w:date="2022-04-06T09:45:00Z">
        <w:r w:rsidRPr="005855B2">
          <w:rPr>
            <w:rFonts w:cs="Courier New"/>
            <w:sz w:val="20"/>
            <w:szCs w:val="20"/>
            <w:rPrChange w:id="498" w:author="Céges" w:date="2022-04-17T13:36:00Z">
              <w:rPr>
                <w:rFonts w:cs="Courier New"/>
              </w:rPr>
            </w:rPrChange>
          </w:rPr>
          <w:t>ejelentkezés esetén hibaüzenet és a hiba kódja</w:t>
        </w:r>
      </w:ins>
      <w:ins w:id="499" w:author="szucs.norb3rt0424@gmail.com" w:date="2022-04-06T09:44:00Z">
        <w:r w:rsidRPr="005855B2">
          <w:rPr>
            <w:rFonts w:cs="Courier New"/>
            <w:sz w:val="20"/>
            <w:szCs w:val="20"/>
            <w:rPrChange w:id="500" w:author="Céges" w:date="2022-04-17T13:36:00Z">
              <w:rPr>
                <w:rFonts w:cs="Courier New"/>
              </w:rPr>
            </w:rPrChange>
          </w:rPr>
          <w:t>)</w:t>
        </w:r>
      </w:ins>
      <w:ins w:id="501" w:author="szucs.norb3rt0424@gmail.com" w:date="2022-04-06T09:45:00Z">
        <w:r w:rsidRPr="005855B2">
          <w:rPr>
            <w:rFonts w:cs="Courier New"/>
            <w:sz w:val="20"/>
            <w:szCs w:val="20"/>
            <w:rPrChange w:id="502" w:author="Céges" w:date="2022-04-17T13:36:00Z">
              <w:rPr>
                <w:rFonts w:cs="Courier New"/>
              </w:rPr>
            </w:rPrChange>
          </w:rPr>
          <w:t>.</w:t>
        </w:r>
      </w:ins>
    </w:p>
    <w:p w14:paraId="46ED25CD" w14:textId="305111F6" w:rsidR="00875A38" w:rsidRPr="00602E24" w:rsidDel="00B9015D" w:rsidRDefault="00875A38" w:rsidP="001B6FAC">
      <w:pPr>
        <w:jc w:val="both"/>
        <w:rPr>
          <w:ins w:id="503" w:author="szucs.norb3rt0424@gmail.com" w:date="2022-04-06T11:21:00Z"/>
          <w:del w:id="504" w:author="Céges" w:date="2022-04-17T12:06:00Z"/>
          <w:rFonts w:cs="Courier New"/>
          <w:sz w:val="20"/>
          <w:szCs w:val="20"/>
        </w:rPr>
      </w:pPr>
      <w:ins w:id="505" w:author="szucs.norb3rt0424@gmail.com" w:date="2022-04-06T11:21:00Z">
        <w:r w:rsidRPr="00602E24">
          <w:rPr>
            <w:rFonts w:cs="Courier New"/>
            <w:sz w:val="20"/>
            <w:szCs w:val="20"/>
          </w:rPr>
          <w:br w:type="page"/>
        </w:r>
      </w:ins>
    </w:p>
    <w:p w14:paraId="7E666763" w14:textId="77777777" w:rsidR="00610EDA" w:rsidRPr="005855B2" w:rsidRDefault="00610EDA">
      <w:pPr>
        <w:jc w:val="both"/>
        <w:rPr>
          <w:ins w:id="506" w:author="szucs.norb3rt0424@gmail.com" w:date="2022-04-06T09:45:00Z"/>
          <w:rFonts w:cs="Courier New"/>
          <w:sz w:val="20"/>
          <w:szCs w:val="20"/>
          <w:rPrChange w:id="507" w:author="Céges" w:date="2022-04-17T13:36:00Z">
            <w:rPr>
              <w:ins w:id="508" w:author="szucs.norb3rt0424@gmail.com" w:date="2022-04-06T09:45:00Z"/>
              <w:rFonts w:cs="Courier New"/>
            </w:rPr>
          </w:rPrChange>
        </w:rPr>
        <w:pPrChange w:id="509" w:author="Céges" w:date="2022-04-17T12:06:00Z">
          <w:pPr>
            <w:ind w:left="1418" w:firstLine="11"/>
          </w:pPr>
        </w:pPrChange>
      </w:pPr>
    </w:p>
    <w:p w14:paraId="1F94F3A5" w14:textId="77777777" w:rsidR="00610EDA" w:rsidRPr="005855B2" w:rsidRDefault="00610EDA" w:rsidP="001B6FAC">
      <w:pPr>
        <w:ind w:left="1418" w:firstLine="11"/>
        <w:jc w:val="both"/>
        <w:rPr>
          <w:ins w:id="510" w:author="szucs.norb3rt0424@gmail.com" w:date="2022-04-06T09:45:00Z"/>
          <w:rFonts w:cs="Courier New"/>
          <w:b/>
          <w:bCs/>
          <w:rPrChange w:id="511" w:author="Céges" w:date="2022-04-17T13:36:00Z">
            <w:rPr>
              <w:ins w:id="512" w:author="szucs.norb3rt0424@gmail.com" w:date="2022-04-06T09:45:00Z"/>
              <w:rFonts w:cs="Courier New"/>
            </w:rPr>
          </w:rPrChange>
        </w:rPr>
      </w:pPr>
    </w:p>
    <w:p w14:paraId="5C029088" w14:textId="5FF12FE3" w:rsidR="002667B1" w:rsidRPr="00602E24" w:rsidRDefault="00610EDA" w:rsidP="001E7FC8">
      <w:pPr>
        <w:pStyle w:val="Cmsor3"/>
        <w:rPr>
          <w:ins w:id="513" w:author="szucs.norb3rt0424@gmail.com" w:date="2022-04-06T09:46:00Z"/>
        </w:rPr>
      </w:pPr>
      <w:bookmarkStart w:id="514" w:name="_Toc101257686"/>
      <w:ins w:id="515" w:author="szucs.norb3rt0424@gmail.com" w:date="2022-04-06T09:45:00Z">
        <w:r w:rsidRPr="001B6FAC">
          <w:t>AuthController</w:t>
        </w:r>
      </w:ins>
      <w:bookmarkEnd w:id="514"/>
      <w:ins w:id="516" w:author="szucs.norb3rt0424@gmail.com" w:date="2022-04-06T09:42:00Z">
        <w:r w:rsidR="002667B1" w:rsidRPr="001B6FAC">
          <w:t xml:space="preserve"> </w:t>
        </w:r>
      </w:ins>
    </w:p>
    <w:p w14:paraId="1F910824" w14:textId="2C403E82" w:rsidR="00610EDA" w:rsidRPr="005855B2" w:rsidRDefault="00610EDA" w:rsidP="001B6FAC">
      <w:pPr>
        <w:ind w:left="1418" w:firstLine="11"/>
        <w:jc w:val="both"/>
        <w:rPr>
          <w:ins w:id="517" w:author="szucs.norb3rt0424@gmail.com" w:date="2022-04-06T09:46:00Z"/>
          <w:rFonts w:cs="Courier New"/>
          <w:sz w:val="20"/>
          <w:szCs w:val="20"/>
          <w:rPrChange w:id="518" w:author="Céges" w:date="2022-04-17T13:36:00Z">
            <w:rPr>
              <w:ins w:id="519" w:author="szucs.norb3rt0424@gmail.com" w:date="2022-04-06T09:46:00Z"/>
              <w:rFonts w:cs="Courier New"/>
            </w:rPr>
          </w:rPrChange>
        </w:rPr>
      </w:pPr>
      <w:ins w:id="520" w:author="szucs.norb3rt0424@gmail.com" w:date="2022-04-06T09:46:00Z">
        <w:r w:rsidRPr="005855B2">
          <w:rPr>
            <w:rFonts w:cs="Courier New"/>
            <w:sz w:val="20"/>
            <w:szCs w:val="20"/>
            <w:rPrChange w:id="521" w:author="Céges" w:date="2022-04-17T13:36:00Z">
              <w:rPr>
                <w:rFonts w:cs="Courier New"/>
              </w:rPr>
            </w:rPrChange>
          </w:rPr>
          <w:t>Feladata az új felhasználók felvétele, autentikáció, felhasználók kijelentkeztetése.</w:t>
        </w:r>
      </w:ins>
    </w:p>
    <w:p w14:paraId="6C5D3BF0" w14:textId="16173B32" w:rsidR="00610EDA" w:rsidRPr="00602E24" w:rsidRDefault="00610EDA" w:rsidP="001B6FAC">
      <w:pPr>
        <w:ind w:left="1418" w:firstLine="11"/>
        <w:jc w:val="both"/>
        <w:rPr>
          <w:ins w:id="522" w:author="szucs.norb3rt0424@gmail.com" w:date="2022-04-06T09:47:00Z"/>
          <w:rFonts w:cs="Courier New"/>
        </w:rPr>
      </w:pPr>
      <w:ins w:id="523" w:author="szucs.norb3rt0424@gmail.com" w:date="2022-04-06T09:46:00Z">
        <w:r w:rsidRPr="00602E24">
          <w:rPr>
            <w:rFonts w:cs="Courier New"/>
          </w:rPr>
          <w:t>Metódusok</w:t>
        </w:r>
      </w:ins>
      <w:ins w:id="524" w:author="szucs.norb3rt0424@gmail.com" w:date="2022-04-06T09:47:00Z">
        <w:r w:rsidRPr="00602E24">
          <w:rPr>
            <w:rFonts w:cs="Courier New"/>
          </w:rPr>
          <w:t>:</w:t>
        </w:r>
      </w:ins>
    </w:p>
    <w:p w14:paraId="1446AF2E" w14:textId="2E3571BE" w:rsidR="00610EDA" w:rsidRPr="005855B2" w:rsidRDefault="00610EDA" w:rsidP="001B6FAC">
      <w:pPr>
        <w:ind w:left="1418" w:firstLine="11"/>
        <w:jc w:val="both"/>
        <w:rPr>
          <w:ins w:id="525" w:author="szucs.norb3rt0424@gmail.com" w:date="2022-04-06T09:48:00Z"/>
          <w:rFonts w:cs="Courier New"/>
          <w:rPrChange w:id="526" w:author="Céges" w:date="2022-04-17T13:36:00Z">
            <w:rPr>
              <w:ins w:id="527" w:author="szucs.norb3rt0424@gmail.com" w:date="2022-04-06T09:48:00Z"/>
              <w:rFonts w:cs="Courier New"/>
              <w:sz w:val="20"/>
              <w:szCs w:val="20"/>
            </w:rPr>
          </w:rPrChange>
        </w:rPr>
      </w:pPr>
      <w:ins w:id="528" w:author="szucs.norb3rt0424@gmail.com" w:date="2022-04-06T09:48:00Z">
        <w:r w:rsidRPr="005855B2">
          <w:rPr>
            <w:rFonts w:cs="Courier New"/>
            <w:rPrChange w:id="529" w:author="Céges" w:date="2022-04-17T13:36:00Z">
              <w:rPr>
                <w:rFonts w:cs="Courier New"/>
                <w:sz w:val="20"/>
                <w:szCs w:val="20"/>
              </w:rPr>
            </w:rPrChange>
          </w:rPr>
          <w:t>sign</w:t>
        </w:r>
      </w:ins>
      <w:ins w:id="530" w:author="szucs.norb3rt0424@gmail.com" w:date="2022-04-06T09:51:00Z">
        <w:r w:rsidR="007A371E" w:rsidRPr="005855B2">
          <w:rPr>
            <w:rFonts w:cs="Courier New"/>
            <w:rPrChange w:id="531" w:author="Céges" w:date="2022-04-17T13:36:00Z">
              <w:rPr>
                <w:rFonts w:cs="Courier New"/>
                <w:sz w:val="20"/>
                <w:szCs w:val="20"/>
              </w:rPr>
            </w:rPrChange>
          </w:rPr>
          <w:t>u</w:t>
        </w:r>
      </w:ins>
      <w:ins w:id="532" w:author="szucs.norb3rt0424@gmail.com" w:date="2022-04-06T09:48:00Z">
        <w:r w:rsidRPr="005855B2">
          <w:rPr>
            <w:rFonts w:cs="Courier New"/>
            <w:rPrChange w:id="533" w:author="Céges" w:date="2022-04-17T13:36:00Z">
              <w:rPr>
                <w:rFonts w:cs="Courier New"/>
                <w:sz w:val="20"/>
                <w:szCs w:val="20"/>
              </w:rPr>
            </w:rPrChange>
          </w:rPr>
          <w:t>p()</w:t>
        </w:r>
      </w:ins>
    </w:p>
    <w:p w14:paraId="7A0F8143" w14:textId="2FB5854A" w:rsidR="00610EDA" w:rsidRPr="00602E24" w:rsidRDefault="00610EDA" w:rsidP="001B6FAC">
      <w:pPr>
        <w:ind w:left="1418" w:firstLine="11"/>
        <w:jc w:val="both"/>
        <w:rPr>
          <w:ins w:id="534" w:author="szucs.norb3rt0424@gmail.com" w:date="2022-04-06T09:49:00Z"/>
          <w:rFonts w:cs="Courier New"/>
          <w:sz w:val="20"/>
          <w:szCs w:val="20"/>
        </w:rPr>
      </w:pPr>
      <w:ins w:id="535" w:author="szucs.norb3rt0424@gmail.com" w:date="2022-04-06T09:48:00Z">
        <w:r w:rsidRPr="00602E24">
          <w:rPr>
            <w:rFonts w:cs="Courier New"/>
            <w:sz w:val="20"/>
            <w:szCs w:val="20"/>
          </w:rPr>
          <w:t>-bejövő paraméterek: $request (A regisztációhoz szü</w:t>
        </w:r>
      </w:ins>
      <w:ins w:id="536" w:author="szucs.norb3rt0424@gmail.com" w:date="2022-04-06T09:49:00Z">
        <w:r w:rsidRPr="00602E24">
          <w:rPr>
            <w:rFonts w:cs="Courier New"/>
            <w:sz w:val="20"/>
            <w:szCs w:val="20"/>
          </w:rPr>
          <w:t>kséges adatok lérése</w:t>
        </w:r>
        <w:r w:rsidR="007A371E" w:rsidRPr="00602E24">
          <w:rPr>
            <w:rFonts w:cs="Courier New"/>
            <w:sz w:val="20"/>
            <w:szCs w:val="20"/>
          </w:rPr>
          <w:t xml:space="preserve"> name, email, password, confirm_password</w:t>
        </w:r>
      </w:ins>
      <w:ins w:id="537" w:author="szucs.norb3rt0424@gmail.com" w:date="2022-04-06T09:48:00Z">
        <w:r w:rsidRPr="00602E24">
          <w:rPr>
            <w:rFonts w:cs="Courier New"/>
            <w:sz w:val="20"/>
            <w:szCs w:val="20"/>
          </w:rPr>
          <w:t>)</w:t>
        </w:r>
      </w:ins>
      <w:ins w:id="538" w:author="szucs.norb3rt0424@gmail.com" w:date="2022-04-06T09:51:00Z">
        <w:r w:rsidR="007A371E" w:rsidRPr="00602E24">
          <w:rPr>
            <w:rFonts w:cs="Courier New"/>
            <w:sz w:val="20"/>
            <w:szCs w:val="20"/>
          </w:rPr>
          <w:t>.</w:t>
        </w:r>
      </w:ins>
    </w:p>
    <w:p w14:paraId="7BE9C7F4" w14:textId="61C727F2" w:rsidR="007A371E" w:rsidRPr="00602E24" w:rsidRDefault="007A371E">
      <w:pPr>
        <w:ind w:left="2127" w:firstLine="7"/>
        <w:jc w:val="both"/>
        <w:rPr>
          <w:ins w:id="539" w:author="szucs.norb3rt0424@gmail.com" w:date="2022-04-06T09:50:00Z"/>
          <w:rFonts w:cs="Courier New"/>
          <w:sz w:val="20"/>
          <w:szCs w:val="20"/>
        </w:rPr>
        <w:pPrChange w:id="540" w:author="szucs.norb3rt0424@gmail.com" w:date="2022-04-06T09:51:00Z">
          <w:pPr>
            <w:ind w:left="1418" w:firstLine="11"/>
          </w:pPr>
        </w:pPrChange>
      </w:pPr>
      <w:ins w:id="541" w:author="szucs.norb3rt0424@gmail.com" w:date="2022-04-06T09:50:00Z">
        <w:r w:rsidRPr="00602E24">
          <w:rPr>
            <w:rFonts w:cs="Courier New"/>
            <w:sz w:val="20"/>
            <w:szCs w:val="20"/>
          </w:rPr>
          <w:t>Adatok validálása, majd sikeres validálás után bejegyzi a users adatbázis tábla megfelelő mezőibe.</w:t>
        </w:r>
      </w:ins>
    </w:p>
    <w:p w14:paraId="0C544D57" w14:textId="33BB6995" w:rsidR="004B7B1D" w:rsidRPr="005855B2" w:rsidRDefault="007A371E" w:rsidP="001B6FAC">
      <w:pPr>
        <w:ind w:left="1418" w:firstLine="11"/>
        <w:jc w:val="both"/>
        <w:rPr>
          <w:ins w:id="542" w:author="szucs.norb3rt0424@gmail.com" w:date="2022-04-06T11:15:00Z"/>
          <w:rFonts w:cs="Courier New"/>
          <w:sz w:val="20"/>
          <w:szCs w:val="20"/>
          <w:rPrChange w:id="543" w:author="Céges" w:date="2022-04-17T13:36:00Z">
            <w:rPr>
              <w:ins w:id="544" w:author="szucs.norb3rt0424@gmail.com" w:date="2022-04-06T11:15:00Z"/>
              <w:rFonts w:cs="Courier New"/>
            </w:rPr>
          </w:rPrChange>
        </w:rPr>
      </w:pPr>
      <w:ins w:id="545" w:author="szucs.norb3rt0424@gmail.com" w:date="2022-04-06T09:50:00Z">
        <w:r w:rsidRPr="00602E24">
          <w:rPr>
            <w:rFonts w:cs="Courier New"/>
            <w:sz w:val="20"/>
            <w:szCs w:val="20"/>
          </w:rPr>
          <w:t>-kimenő adatok: Saját üzenet</w:t>
        </w:r>
      </w:ins>
      <w:ins w:id="546" w:author="szucs.norb3rt0424@gmail.com" w:date="2022-04-06T09:51:00Z">
        <w:r w:rsidRPr="00602E24">
          <w:rPr>
            <w:rFonts w:cs="Courier New"/>
            <w:sz w:val="20"/>
            <w:szCs w:val="20"/>
          </w:rPr>
          <w:t>.</w:t>
        </w:r>
      </w:ins>
    </w:p>
    <w:p w14:paraId="4AE98E2E" w14:textId="09E0B389" w:rsidR="007A371E" w:rsidRPr="005855B2" w:rsidRDefault="007A371E" w:rsidP="001B6FAC">
      <w:pPr>
        <w:ind w:left="1418" w:firstLine="11"/>
        <w:jc w:val="both"/>
        <w:rPr>
          <w:ins w:id="547" w:author="szucs.norb3rt0424@gmail.com" w:date="2022-04-06T09:51:00Z"/>
          <w:rFonts w:cs="Courier New"/>
          <w:rPrChange w:id="548" w:author="Céges" w:date="2022-04-17T13:36:00Z">
            <w:rPr>
              <w:ins w:id="549" w:author="szucs.norb3rt0424@gmail.com" w:date="2022-04-06T09:51:00Z"/>
              <w:rFonts w:cs="Courier New"/>
              <w:sz w:val="20"/>
              <w:szCs w:val="20"/>
            </w:rPr>
          </w:rPrChange>
        </w:rPr>
      </w:pPr>
      <w:ins w:id="550" w:author="szucs.norb3rt0424@gmail.com" w:date="2022-04-06T09:51:00Z">
        <w:r w:rsidRPr="005855B2">
          <w:rPr>
            <w:rFonts w:cs="Courier New"/>
            <w:rPrChange w:id="551" w:author="Céges" w:date="2022-04-17T13:36:00Z">
              <w:rPr>
                <w:rFonts w:cs="Courier New"/>
                <w:sz w:val="20"/>
                <w:szCs w:val="20"/>
              </w:rPr>
            </w:rPrChange>
          </w:rPr>
          <w:t>signin()</w:t>
        </w:r>
      </w:ins>
    </w:p>
    <w:p w14:paraId="14399BFA" w14:textId="48A78CB5" w:rsidR="007A371E" w:rsidRPr="00602E24" w:rsidRDefault="007A371E" w:rsidP="001B6FAC">
      <w:pPr>
        <w:ind w:left="1418" w:firstLine="11"/>
        <w:jc w:val="both"/>
        <w:rPr>
          <w:ins w:id="552" w:author="szucs.norb3rt0424@gmail.com" w:date="2022-04-06T09:54:00Z"/>
          <w:rFonts w:cs="Courier New"/>
          <w:sz w:val="20"/>
          <w:szCs w:val="20"/>
        </w:rPr>
      </w:pPr>
      <w:ins w:id="553" w:author="szucs.norb3rt0424@gmail.com" w:date="2022-04-06T09:51:00Z">
        <w:r w:rsidRPr="00602E24">
          <w:rPr>
            <w:rFonts w:cs="Courier New"/>
            <w:sz w:val="20"/>
            <w:szCs w:val="20"/>
          </w:rPr>
          <w:t xml:space="preserve">Feladata a </w:t>
        </w:r>
      </w:ins>
      <w:ins w:id="554" w:author="szucs.norb3rt0424@gmail.com" w:date="2022-04-06T09:52:00Z">
        <w:r w:rsidRPr="00602E24">
          <w:rPr>
            <w:rFonts w:cs="Courier New"/>
            <w:sz w:val="20"/>
            <w:szCs w:val="20"/>
          </w:rPr>
          <w:t>felhasználók azonosítása email és jelszó alapján. Sikeres autentikáció esetén generál egy tokent a felhasználó számára és bejegyzi a personal_access_token adatbázis tábla megf</w:t>
        </w:r>
      </w:ins>
      <w:ins w:id="555" w:author="szucs.norb3rt0424@gmail.com" w:date="2022-04-06T09:53:00Z">
        <w:r w:rsidRPr="00602E24">
          <w:rPr>
            <w:rFonts w:cs="Courier New"/>
            <w:sz w:val="20"/>
            <w:szCs w:val="20"/>
          </w:rPr>
          <w:t>elelő mezőibe, majd átadja a BaseController sendResponse() metódusának a saját ü</w:t>
        </w:r>
      </w:ins>
      <w:ins w:id="556" w:author="szucs.norb3rt0424@gmail.com" w:date="2022-04-06T09:54:00Z">
        <w:r w:rsidRPr="00602E24">
          <w:rPr>
            <w:rFonts w:cs="Courier New"/>
            <w:sz w:val="20"/>
            <w:szCs w:val="20"/>
          </w:rPr>
          <w:t>zenettel együtt.</w:t>
        </w:r>
      </w:ins>
    </w:p>
    <w:p w14:paraId="5ECDCB54" w14:textId="00A4C426" w:rsidR="007A371E" w:rsidRPr="00602E24" w:rsidRDefault="007A371E" w:rsidP="001B6FAC">
      <w:pPr>
        <w:ind w:left="1418" w:firstLine="11"/>
        <w:jc w:val="both"/>
        <w:rPr>
          <w:ins w:id="557" w:author="szucs.norb3rt0424@gmail.com" w:date="2022-04-06T09:55:00Z"/>
          <w:rFonts w:cs="Courier New"/>
          <w:sz w:val="20"/>
          <w:szCs w:val="20"/>
        </w:rPr>
      </w:pPr>
      <w:ins w:id="558" w:author="szucs.norb3rt0424@gmail.com" w:date="2022-04-06T09:54:00Z">
        <w:r w:rsidRPr="00602E24">
          <w:rPr>
            <w:rFonts w:cs="Courier New"/>
            <w:sz w:val="20"/>
            <w:szCs w:val="20"/>
          </w:rPr>
          <w:t>-bejövő paraméterek: $request(a bejelentkezéshez</w:t>
        </w:r>
        <w:r w:rsidR="00553B5C" w:rsidRPr="00602E24">
          <w:rPr>
            <w:rFonts w:cs="Courier New"/>
            <w:sz w:val="20"/>
            <w:szCs w:val="20"/>
          </w:rPr>
          <w:t xml:space="preserve"> szükséges adatok a kérésben, email</w:t>
        </w:r>
      </w:ins>
      <w:ins w:id="559" w:author="szucs.norb3rt0424@gmail.com" w:date="2022-04-06T09:55:00Z">
        <w:r w:rsidR="00553B5C" w:rsidRPr="00602E24">
          <w:rPr>
            <w:rFonts w:cs="Courier New"/>
            <w:sz w:val="20"/>
            <w:szCs w:val="20"/>
          </w:rPr>
          <w:t>, password</w:t>
        </w:r>
      </w:ins>
      <w:ins w:id="560" w:author="szucs.norb3rt0424@gmail.com" w:date="2022-04-06T09:54:00Z">
        <w:r w:rsidRPr="00602E24">
          <w:rPr>
            <w:rFonts w:cs="Courier New"/>
            <w:sz w:val="20"/>
            <w:szCs w:val="20"/>
          </w:rPr>
          <w:t>)</w:t>
        </w:r>
      </w:ins>
      <w:ins w:id="561" w:author="szucs.norb3rt0424@gmail.com" w:date="2022-04-06T09:55:00Z">
        <w:r w:rsidR="00553B5C" w:rsidRPr="00602E24">
          <w:rPr>
            <w:rFonts w:cs="Courier New"/>
            <w:sz w:val="20"/>
            <w:szCs w:val="20"/>
          </w:rPr>
          <w:t>.</w:t>
        </w:r>
      </w:ins>
    </w:p>
    <w:p w14:paraId="1A5643C6" w14:textId="1927A96C" w:rsidR="00553B5C" w:rsidRPr="00602E24" w:rsidRDefault="00553B5C" w:rsidP="001B6FAC">
      <w:pPr>
        <w:ind w:left="1418" w:firstLine="11"/>
        <w:jc w:val="both"/>
        <w:rPr>
          <w:ins w:id="562" w:author="szucs.norb3rt0424@gmail.com" w:date="2022-04-06T09:59:00Z"/>
          <w:rFonts w:cs="Courier New"/>
          <w:sz w:val="20"/>
          <w:szCs w:val="20"/>
        </w:rPr>
      </w:pPr>
      <w:ins w:id="563" w:author="szucs.norb3rt0424@gmail.com" w:date="2022-04-06T09:55:00Z">
        <w:r w:rsidRPr="00602E24">
          <w:rPr>
            <w:rFonts w:cs="Courier New"/>
            <w:sz w:val="20"/>
            <w:szCs w:val="20"/>
          </w:rPr>
          <w:t>-kimenő adatok: token, saját üzenet.</w:t>
        </w:r>
      </w:ins>
    </w:p>
    <w:p w14:paraId="4E75E83A" w14:textId="42FDB6B0" w:rsidR="00553B5C" w:rsidRPr="005855B2" w:rsidRDefault="00553B5C" w:rsidP="001B6FAC">
      <w:pPr>
        <w:ind w:left="1418" w:firstLine="11"/>
        <w:jc w:val="both"/>
        <w:rPr>
          <w:ins w:id="564" w:author="szucs.norb3rt0424@gmail.com" w:date="2022-04-06T09:55:00Z"/>
          <w:rFonts w:cs="Courier New"/>
          <w:rPrChange w:id="565" w:author="Céges" w:date="2022-04-17T13:36:00Z">
            <w:rPr>
              <w:ins w:id="566" w:author="szucs.norb3rt0424@gmail.com" w:date="2022-04-06T09:55:00Z"/>
              <w:rFonts w:cs="Courier New"/>
              <w:sz w:val="20"/>
              <w:szCs w:val="20"/>
            </w:rPr>
          </w:rPrChange>
        </w:rPr>
      </w:pPr>
      <w:ins w:id="567" w:author="szucs.norb3rt0424@gmail.com" w:date="2022-04-06T09:55:00Z">
        <w:r w:rsidRPr="005855B2">
          <w:rPr>
            <w:rFonts w:cs="Courier New"/>
            <w:rPrChange w:id="568" w:author="Céges" w:date="2022-04-17T13:36:00Z">
              <w:rPr>
                <w:rFonts w:cs="Courier New"/>
                <w:sz w:val="20"/>
                <w:szCs w:val="20"/>
              </w:rPr>
            </w:rPrChange>
          </w:rPr>
          <w:t>logout()</w:t>
        </w:r>
      </w:ins>
    </w:p>
    <w:p w14:paraId="58075742" w14:textId="2C567832" w:rsidR="00553B5C" w:rsidRPr="00602E24" w:rsidRDefault="00553B5C" w:rsidP="001B6FAC">
      <w:pPr>
        <w:ind w:left="1418" w:firstLine="11"/>
        <w:jc w:val="both"/>
        <w:rPr>
          <w:ins w:id="569" w:author="szucs.norb3rt0424@gmail.com" w:date="2022-04-06T09:56:00Z"/>
          <w:rFonts w:cs="Courier New"/>
          <w:sz w:val="20"/>
          <w:szCs w:val="20"/>
        </w:rPr>
      </w:pPr>
      <w:ins w:id="570" w:author="szucs.norb3rt0424@gmail.com" w:date="2022-04-06T09:55:00Z">
        <w:r w:rsidRPr="00602E24">
          <w:rPr>
            <w:rFonts w:cs="Courier New"/>
            <w:sz w:val="20"/>
            <w:szCs w:val="20"/>
          </w:rPr>
          <w:t>Feladata a felhasználó</w:t>
        </w:r>
      </w:ins>
      <w:ins w:id="571" w:author="szucs.norb3rt0424@gmail.com" w:date="2022-04-06T09:56:00Z">
        <w:r w:rsidRPr="00602E24">
          <w:rPr>
            <w:rFonts w:cs="Courier New"/>
            <w:sz w:val="20"/>
            <w:szCs w:val="20"/>
          </w:rPr>
          <w:t>k kijelentkeztetése és a token törlése a táblából.</w:t>
        </w:r>
      </w:ins>
    </w:p>
    <w:p w14:paraId="0C4DE571" w14:textId="4340077C" w:rsidR="00553B5C" w:rsidRPr="00602E24" w:rsidRDefault="00553B5C" w:rsidP="001B6FAC">
      <w:pPr>
        <w:ind w:left="1418" w:firstLine="11"/>
        <w:jc w:val="both"/>
        <w:rPr>
          <w:ins w:id="572" w:author="szucs.norb3rt0424@gmail.com" w:date="2022-04-06T09:57:00Z"/>
          <w:rFonts w:cs="Courier New"/>
          <w:sz w:val="20"/>
          <w:szCs w:val="20"/>
        </w:rPr>
      </w:pPr>
      <w:ins w:id="573" w:author="szucs.norb3rt0424@gmail.com" w:date="2022-04-06T09:56:00Z">
        <w:r w:rsidRPr="00602E24">
          <w:rPr>
            <w:rFonts w:cs="Courier New"/>
            <w:sz w:val="20"/>
            <w:szCs w:val="20"/>
          </w:rPr>
          <w:t>-bejövő paraméterek: $request (A kijelentkezéshez szükséges ada</w:t>
        </w:r>
      </w:ins>
      <w:ins w:id="574" w:author="szucs.norb3rt0424@gmail.com" w:date="2022-04-06T09:57:00Z">
        <w:r w:rsidRPr="00602E24">
          <w:rPr>
            <w:rFonts w:cs="Courier New"/>
            <w:sz w:val="20"/>
            <w:szCs w:val="20"/>
          </w:rPr>
          <w:t>t</w:t>
        </w:r>
      </w:ins>
      <w:ins w:id="575" w:author="szucs.norb3rt0424@gmail.com" w:date="2022-04-06T09:56:00Z">
        <w:r w:rsidRPr="00602E24">
          <w:rPr>
            <w:rFonts w:cs="Courier New"/>
            <w:sz w:val="20"/>
            <w:szCs w:val="20"/>
          </w:rPr>
          <w:t>ok a kéré</w:t>
        </w:r>
      </w:ins>
      <w:ins w:id="576" w:author="szucs.norb3rt0424@gmail.com" w:date="2022-04-06T09:57:00Z">
        <w:r w:rsidRPr="00602E24">
          <w:rPr>
            <w:rFonts w:cs="Courier New"/>
            <w:sz w:val="20"/>
            <w:szCs w:val="20"/>
          </w:rPr>
          <w:t>sben, token</w:t>
        </w:r>
      </w:ins>
      <w:ins w:id="577" w:author="szucs.norb3rt0424@gmail.com" w:date="2022-04-06T09:56:00Z">
        <w:r w:rsidRPr="00602E24">
          <w:rPr>
            <w:rFonts w:cs="Courier New"/>
            <w:sz w:val="20"/>
            <w:szCs w:val="20"/>
          </w:rPr>
          <w:t>)</w:t>
        </w:r>
      </w:ins>
      <w:ins w:id="578" w:author="szucs.norb3rt0424@gmail.com" w:date="2022-04-06T09:57:00Z">
        <w:r w:rsidRPr="00602E24">
          <w:rPr>
            <w:rFonts w:cs="Courier New"/>
            <w:sz w:val="20"/>
            <w:szCs w:val="20"/>
          </w:rPr>
          <w:t>.</w:t>
        </w:r>
      </w:ins>
    </w:p>
    <w:p w14:paraId="182CBB1D" w14:textId="184FA312" w:rsidR="00875A38" w:rsidRPr="00602E24" w:rsidRDefault="00553B5C" w:rsidP="008A1664">
      <w:pPr>
        <w:ind w:left="1418" w:firstLine="11"/>
        <w:jc w:val="both"/>
        <w:rPr>
          <w:ins w:id="579" w:author="szucs.norb3rt0424@gmail.com" w:date="2022-04-06T11:22:00Z"/>
          <w:rFonts w:cs="Courier New"/>
          <w:sz w:val="20"/>
          <w:szCs w:val="20"/>
        </w:rPr>
      </w:pPr>
      <w:ins w:id="580" w:author="szucs.norb3rt0424@gmail.com" w:date="2022-04-06T09:57:00Z">
        <w:r w:rsidRPr="00602E24">
          <w:rPr>
            <w:rFonts w:cs="Courier New"/>
            <w:sz w:val="20"/>
            <w:szCs w:val="20"/>
          </w:rPr>
          <w:t>-kimenő adatok: saját üzenet.</w:t>
        </w:r>
      </w:ins>
    </w:p>
    <w:p w14:paraId="4F475AD0" w14:textId="77777777" w:rsidR="00553B5C" w:rsidRPr="00602E24" w:rsidRDefault="00553B5C" w:rsidP="001B6FAC">
      <w:pPr>
        <w:ind w:left="1418" w:firstLine="11"/>
        <w:jc w:val="both"/>
        <w:rPr>
          <w:ins w:id="581" w:author="szucs.norb3rt0424@gmail.com" w:date="2022-04-06T09:58:00Z"/>
          <w:rFonts w:cs="Courier New"/>
          <w:sz w:val="20"/>
          <w:szCs w:val="20"/>
        </w:rPr>
      </w:pPr>
    </w:p>
    <w:p w14:paraId="0B8809FF" w14:textId="7CF4376D" w:rsidR="00553B5C" w:rsidRPr="00602E24" w:rsidRDefault="00553B5C" w:rsidP="001B6FAC">
      <w:pPr>
        <w:ind w:left="1418" w:firstLine="11"/>
        <w:jc w:val="both"/>
        <w:rPr>
          <w:ins w:id="582" w:author="szucs.norb3rt0424@gmail.com" w:date="2022-04-06T09:58:00Z"/>
          <w:rFonts w:cs="Courier New"/>
          <w:sz w:val="20"/>
          <w:szCs w:val="20"/>
        </w:rPr>
      </w:pPr>
    </w:p>
    <w:p w14:paraId="3FFF4EDA" w14:textId="053DAFF4" w:rsidR="00553B5C" w:rsidRPr="00602E24" w:rsidRDefault="00553B5C" w:rsidP="001E7FC8">
      <w:pPr>
        <w:pStyle w:val="Cmsor3"/>
        <w:rPr>
          <w:ins w:id="583" w:author="szucs.norb3rt0424@gmail.com" w:date="2022-04-06T09:59:00Z"/>
        </w:rPr>
      </w:pPr>
      <w:bookmarkStart w:id="584" w:name="_Toc101257687"/>
      <w:ins w:id="585" w:author="szucs.norb3rt0424@gmail.com" w:date="2022-04-06T09:58:00Z">
        <w:r w:rsidRPr="005855B2">
          <w:rPr>
            <w:rPrChange w:id="586" w:author="Céges" w:date="2022-04-17T13:36:00Z">
              <w:rPr>
                <w:rFonts w:cs="Courier New"/>
                <w:sz w:val="20"/>
                <w:szCs w:val="20"/>
              </w:rPr>
            </w:rPrChange>
          </w:rPr>
          <w:t>UserController</w:t>
        </w:r>
      </w:ins>
      <w:bookmarkEnd w:id="584"/>
    </w:p>
    <w:p w14:paraId="0AF6A0AC" w14:textId="32689C9C" w:rsidR="00F57CAA" w:rsidRPr="005855B2" w:rsidRDefault="00F57CAA">
      <w:pPr>
        <w:pStyle w:val="LO-normal"/>
        <w:ind w:left="1418"/>
        <w:jc w:val="both"/>
        <w:rPr>
          <w:ins w:id="587" w:author="szucs.norb3rt0424@gmail.com" w:date="2022-04-06T10:14:00Z"/>
          <w:rFonts w:ascii="Courier New" w:hAnsi="Courier New" w:cs="Courier New"/>
          <w:sz w:val="20"/>
          <w:szCs w:val="20"/>
          <w:rPrChange w:id="588" w:author="Céges" w:date="2022-04-17T13:36:00Z">
            <w:rPr>
              <w:ins w:id="589" w:author="szucs.norb3rt0424@gmail.com" w:date="2022-04-06T10:14:00Z"/>
            </w:rPr>
          </w:rPrChange>
        </w:rPr>
        <w:pPrChange w:id="590" w:author="szucs.norb3rt0424@gmail.com" w:date="2022-04-06T10:14:00Z">
          <w:pPr>
            <w:pStyle w:val="LO-normal"/>
          </w:pPr>
        </w:pPrChange>
      </w:pPr>
      <w:ins w:id="591" w:author="szucs.norb3rt0424@gmail.com" w:date="2022-04-06T10:14:00Z">
        <w:r w:rsidRPr="005855B2">
          <w:rPr>
            <w:rFonts w:ascii="Courier New" w:hAnsi="Courier New" w:cs="Courier New"/>
            <w:sz w:val="20"/>
            <w:szCs w:val="20"/>
            <w:rPrChange w:id="592" w:author="Céges" w:date="2022-04-17T13:36:00Z">
              <w:rPr/>
            </w:rPrChange>
          </w:rPr>
          <w:t>Feladata a meglévő felhasználó adatainak módosítása, meglévő felhasználó keresése, meglévő felhasználó törlése.</w:t>
        </w:r>
      </w:ins>
    </w:p>
    <w:p w14:paraId="148E379D" w14:textId="10AB4B7F" w:rsidR="006F7435" w:rsidRPr="00143E93" w:rsidRDefault="00E83BEA">
      <w:pPr>
        <w:ind w:left="1418" w:firstLine="11"/>
        <w:jc w:val="both"/>
        <w:rPr>
          <w:ins w:id="593" w:author="szucs.norb3rt0424@gmail.com" w:date="2022-04-06T10:15:00Z"/>
          <w:rFonts w:cs="Courier New"/>
        </w:rPr>
        <w:pPrChange w:id="594" w:author="szucs.norb3rt0424@gmail.com" w:date="2022-04-06T10:20:00Z">
          <w:pPr>
            <w:pStyle w:val="LO-normal"/>
          </w:pPr>
        </w:pPrChange>
      </w:pPr>
      <w:ins w:id="595" w:author="szucs.norb3rt0424@gmail.com" w:date="2022-04-06T10:03:00Z">
        <w:r w:rsidRPr="005855B2">
          <w:rPr>
            <w:rFonts w:cs="Courier New"/>
            <w:rPrChange w:id="596" w:author="Céges" w:date="2022-04-17T13:36:00Z">
              <w:rPr>
                <w:rFonts w:cs="Courier New"/>
                <w:sz w:val="20"/>
                <w:szCs w:val="20"/>
              </w:rPr>
            </w:rPrChange>
          </w:rPr>
          <w:t>Metódusok:</w:t>
        </w:r>
      </w:ins>
    </w:p>
    <w:p w14:paraId="2EF83D28" w14:textId="77777777" w:rsidR="006F7435" w:rsidRPr="005855B2" w:rsidRDefault="006F7435">
      <w:pPr>
        <w:pStyle w:val="LO-normal"/>
        <w:ind w:left="1418"/>
        <w:jc w:val="both"/>
        <w:rPr>
          <w:ins w:id="597" w:author="szucs.norb3rt0424@gmail.com" w:date="2022-04-06T10:15:00Z"/>
          <w:rFonts w:ascii="Courier New" w:hAnsi="Courier New" w:cs="Courier New"/>
          <w:rPrChange w:id="598" w:author="Céges" w:date="2022-04-17T13:36:00Z">
            <w:rPr>
              <w:ins w:id="599" w:author="szucs.norb3rt0424@gmail.com" w:date="2022-04-06T10:15:00Z"/>
            </w:rPr>
          </w:rPrChange>
        </w:rPr>
        <w:pPrChange w:id="600" w:author="szucs.norb3rt0424@gmail.com" w:date="2022-04-06T10:15:00Z">
          <w:pPr>
            <w:pStyle w:val="LO-normal"/>
          </w:pPr>
        </w:pPrChange>
      </w:pPr>
      <w:ins w:id="601" w:author="szucs.norb3rt0424@gmail.com" w:date="2022-04-06T10:15:00Z">
        <w:r w:rsidRPr="005855B2">
          <w:rPr>
            <w:rFonts w:ascii="Courier New" w:hAnsi="Courier New" w:cs="Courier New"/>
            <w:rPrChange w:id="602" w:author="Céges" w:date="2022-04-17T13:36:00Z">
              <w:rPr/>
            </w:rPrChange>
          </w:rPr>
          <w:t>show()</w:t>
        </w:r>
      </w:ins>
    </w:p>
    <w:p w14:paraId="044EE713" w14:textId="36C4E507" w:rsidR="006F7435" w:rsidRPr="005855B2" w:rsidRDefault="006F7435">
      <w:pPr>
        <w:pStyle w:val="LO-normal"/>
        <w:ind w:left="1418"/>
        <w:jc w:val="both"/>
        <w:rPr>
          <w:ins w:id="603" w:author="szucs.norb3rt0424@gmail.com" w:date="2022-04-06T10:15:00Z"/>
          <w:rFonts w:ascii="Courier New" w:hAnsi="Courier New" w:cs="Courier New"/>
          <w:sz w:val="20"/>
          <w:szCs w:val="20"/>
          <w:rPrChange w:id="604" w:author="Céges" w:date="2022-04-17T13:36:00Z">
            <w:rPr>
              <w:ins w:id="605" w:author="szucs.norb3rt0424@gmail.com" w:date="2022-04-06T10:15:00Z"/>
            </w:rPr>
          </w:rPrChange>
        </w:rPr>
        <w:pPrChange w:id="606" w:author="szucs.norb3rt0424@gmail.com" w:date="2022-04-06T10:15:00Z">
          <w:pPr>
            <w:pStyle w:val="LO-normal"/>
          </w:pPr>
        </w:pPrChange>
      </w:pPr>
      <w:ins w:id="607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08" w:author="Céges" w:date="2022-04-17T13:36:00Z">
              <w:rPr/>
            </w:rPrChange>
          </w:rPr>
          <w:t xml:space="preserve">Visszaadja egy kiválasztott </w:t>
        </w:r>
        <w:r w:rsidRPr="00602E24">
          <w:rPr>
            <w:rFonts w:ascii="Courier New" w:hAnsi="Courier New" w:cs="Courier New"/>
            <w:sz w:val="20"/>
            <w:szCs w:val="20"/>
          </w:rPr>
          <w:t>felhasználó</w:t>
        </w:r>
        <w:r w:rsidRPr="005855B2">
          <w:rPr>
            <w:rFonts w:ascii="Courier New" w:hAnsi="Courier New" w:cs="Courier New"/>
            <w:sz w:val="20"/>
            <w:szCs w:val="20"/>
            <w:rPrChange w:id="609" w:author="Céges" w:date="2022-04-17T13:36:00Z">
              <w:rPr/>
            </w:rPrChange>
          </w:rPr>
          <w:t xml:space="preserve"> adatait.</w:t>
        </w:r>
      </w:ins>
    </w:p>
    <w:p w14:paraId="62037893" w14:textId="579BDDAA" w:rsidR="006F7435" w:rsidRPr="005855B2" w:rsidRDefault="006F7435">
      <w:pPr>
        <w:pStyle w:val="LO-normal"/>
        <w:ind w:left="1418"/>
        <w:jc w:val="both"/>
        <w:rPr>
          <w:ins w:id="610" w:author="szucs.norb3rt0424@gmail.com" w:date="2022-04-06T10:15:00Z"/>
          <w:rFonts w:ascii="Courier New" w:hAnsi="Courier New" w:cs="Courier New"/>
          <w:sz w:val="20"/>
          <w:szCs w:val="20"/>
          <w:rPrChange w:id="611" w:author="Céges" w:date="2022-04-17T13:36:00Z">
            <w:rPr>
              <w:ins w:id="612" w:author="szucs.norb3rt0424@gmail.com" w:date="2022-04-06T10:15:00Z"/>
            </w:rPr>
          </w:rPrChange>
        </w:rPr>
        <w:pPrChange w:id="613" w:author="szucs.norb3rt0424@gmail.com" w:date="2022-04-06T10:15:00Z">
          <w:pPr>
            <w:pStyle w:val="LO-normal"/>
          </w:pPr>
        </w:pPrChange>
      </w:pPr>
      <w:ins w:id="614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15" w:author="Céges" w:date="2022-04-17T13:36:00Z">
              <w:rPr/>
            </w:rPrChange>
          </w:rPr>
          <w:t>- bejövő paraméterek: $id (</w:t>
        </w:r>
      </w:ins>
      <w:ins w:id="616" w:author="szucs.norb3rt0424@gmail.com" w:date="2022-04-06T10:16:00Z">
        <w:r w:rsidRPr="00602E24">
          <w:rPr>
            <w:rFonts w:ascii="Courier New" w:hAnsi="Courier New" w:cs="Courier New"/>
            <w:sz w:val="20"/>
            <w:szCs w:val="20"/>
          </w:rPr>
          <w:t>A</w:t>
        </w:r>
      </w:ins>
      <w:ins w:id="617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18" w:author="Céges" w:date="2022-04-17T13:36:00Z">
              <w:rPr/>
            </w:rPrChange>
          </w:rPr>
          <w:t xml:space="preserve"> kiválasztott </w:t>
        </w:r>
      </w:ins>
      <w:ins w:id="619" w:author="szucs.norb3rt0424@gmail.com" w:date="2022-04-06T10:16:00Z">
        <w:r w:rsidRPr="00602E24">
          <w:rPr>
            <w:rFonts w:ascii="Courier New" w:hAnsi="Courier New" w:cs="Courier New"/>
            <w:sz w:val="20"/>
            <w:szCs w:val="20"/>
          </w:rPr>
          <w:t>felhasználó</w:t>
        </w:r>
      </w:ins>
      <w:ins w:id="620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21" w:author="Céges" w:date="2022-04-17T13:36:00Z">
              <w:rPr/>
            </w:rPrChange>
          </w:rPr>
          <w:t xml:space="preserve"> azonosítója)</w:t>
        </w:r>
      </w:ins>
    </w:p>
    <w:p w14:paraId="3A3593D7" w14:textId="76DD8014" w:rsidR="006F7435" w:rsidRPr="00602E24" w:rsidRDefault="006F7435" w:rsidP="001B6FAC">
      <w:pPr>
        <w:pStyle w:val="LO-normal"/>
        <w:ind w:left="1418"/>
        <w:jc w:val="both"/>
        <w:rPr>
          <w:ins w:id="622" w:author="szucs.norb3rt0424@gmail.com" w:date="2022-04-06T11:10:00Z"/>
          <w:rFonts w:ascii="Courier New" w:hAnsi="Courier New" w:cs="Courier New"/>
          <w:sz w:val="20"/>
          <w:szCs w:val="20"/>
        </w:rPr>
      </w:pPr>
      <w:ins w:id="623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24" w:author="Céges" w:date="2022-04-17T13:36:00Z">
              <w:rPr/>
            </w:rPrChange>
          </w:rPr>
          <w:t xml:space="preserve">- kimenő adatok: </w:t>
        </w:r>
      </w:ins>
      <w:ins w:id="625" w:author="szucs.norb3rt0424@gmail.com" w:date="2022-04-06T10:16:00Z">
        <w:r w:rsidRPr="00602E24">
          <w:rPr>
            <w:rFonts w:ascii="Courier New" w:hAnsi="Courier New" w:cs="Courier New"/>
            <w:sz w:val="20"/>
            <w:szCs w:val="20"/>
          </w:rPr>
          <w:t>User</w:t>
        </w:r>
      </w:ins>
      <w:ins w:id="626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27" w:author="Céges" w:date="2022-04-17T13:36:00Z">
              <w:rPr/>
            </w:rPrChange>
          </w:rPr>
          <w:t xml:space="preserve"> (</w:t>
        </w:r>
      </w:ins>
      <w:ins w:id="628" w:author="szucs.norb3rt0424@gmail.com" w:date="2022-04-06T10:16:00Z">
        <w:r w:rsidRPr="00602E24">
          <w:rPr>
            <w:rFonts w:ascii="Courier New" w:hAnsi="Courier New" w:cs="Courier New"/>
            <w:sz w:val="20"/>
            <w:szCs w:val="20"/>
          </w:rPr>
          <w:t>A</w:t>
        </w:r>
      </w:ins>
      <w:ins w:id="629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30" w:author="Céges" w:date="2022-04-17T13:36:00Z">
              <w:rPr/>
            </w:rPrChange>
          </w:rPr>
          <w:t xml:space="preserve"> kiválasztott </w:t>
        </w:r>
      </w:ins>
      <w:ins w:id="631" w:author="szucs.norb3rt0424@gmail.com" w:date="2022-04-06T10:16:00Z">
        <w:r w:rsidRPr="00602E24">
          <w:rPr>
            <w:rFonts w:ascii="Courier New" w:hAnsi="Courier New" w:cs="Courier New"/>
            <w:sz w:val="20"/>
            <w:szCs w:val="20"/>
          </w:rPr>
          <w:t>felhasználó</w:t>
        </w:r>
      </w:ins>
      <w:ins w:id="632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33" w:author="Céges" w:date="2022-04-17T13:36:00Z">
              <w:rPr/>
            </w:rPrChange>
          </w:rPr>
          <w:t xml:space="preserve"> adatait tartalmazó modell).</w:t>
        </w:r>
      </w:ins>
    </w:p>
    <w:p w14:paraId="2B34D023" w14:textId="77777777" w:rsidR="00470887" w:rsidRPr="00602E24" w:rsidRDefault="00470887" w:rsidP="001B6FAC">
      <w:pPr>
        <w:pStyle w:val="LO-normal"/>
        <w:ind w:left="1418"/>
        <w:jc w:val="both"/>
        <w:rPr>
          <w:ins w:id="634" w:author="szucs.norb3rt0424@gmail.com" w:date="2022-04-06T11:10:00Z"/>
          <w:rFonts w:ascii="Courier New" w:hAnsi="Courier New" w:cs="Courier New"/>
        </w:rPr>
      </w:pPr>
      <w:ins w:id="635" w:author="szucs.norb3rt0424@gmail.com" w:date="2022-04-06T11:10:00Z">
        <w:r w:rsidRPr="00602E24">
          <w:rPr>
            <w:rFonts w:ascii="Courier New" w:hAnsi="Courier New" w:cs="Courier New"/>
          </w:rPr>
          <w:t>showAll()</w:t>
        </w:r>
      </w:ins>
    </w:p>
    <w:p w14:paraId="2421A3FC" w14:textId="77777777" w:rsidR="00470887" w:rsidRPr="00602E24" w:rsidRDefault="00470887" w:rsidP="001B6FAC">
      <w:pPr>
        <w:pStyle w:val="LO-normal"/>
        <w:ind w:left="1418"/>
        <w:jc w:val="both"/>
        <w:rPr>
          <w:ins w:id="636" w:author="szucs.norb3rt0424@gmail.com" w:date="2022-04-06T11:10:00Z"/>
          <w:rFonts w:ascii="Courier New" w:hAnsi="Courier New" w:cs="Courier New"/>
          <w:sz w:val="20"/>
          <w:szCs w:val="20"/>
        </w:rPr>
      </w:pPr>
      <w:ins w:id="637" w:author="szucs.norb3rt0424@gmail.com" w:date="2022-04-06T11:10:00Z">
        <w:r w:rsidRPr="00602E24">
          <w:rPr>
            <w:rFonts w:ascii="Courier New" w:hAnsi="Courier New" w:cs="Courier New"/>
            <w:sz w:val="20"/>
            <w:szCs w:val="20"/>
          </w:rPr>
          <w:t>Visszaadja az összes felhasználó adatait.</w:t>
        </w:r>
      </w:ins>
    </w:p>
    <w:p w14:paraId="34758349" w14:textId="5E8B72B7" w:rsidR="006F7435" w:rsidRPr="005855B2" w:rsidRDefault="00470887">
      <w:pPr>
        <w:pStyle w:val="LO-normal"/>
        <w:ind w:left="1418"/>
        <w:jc w:val="both"/>
        <w:rPr>
          <w:ins w:id="638" w:author="szucs.norb3rt0424@gmail.com" w:date="2022-04-06T10:15:00Z"/>
          <w:rFonts w:ascii="Courier New" w:hAnsi="Courier New" w:cs="Courier New"/>
          <w:sz w:val="20"/>
          <w:szCs w:val="20"/>
          <w:rPrChange w:id="639" w:author="Céges" w:date="2022-04-17T13:36:00Z">
            <w:rPr>
              <w:ins w:id="640" w:author="szucs.norb3rt0424@gmail.com" w:date="2022-04-06T10:15:00Z"/>
            </w:rPr>
          </w:rPrChange>
        </w:rPr>
        <w:pPrChange w:id="641" w:author="szucs.norb3rt0424@gmail.com" w:date="2022-04-06T11:10:00Z">
          <w:pPr>
            <w:pStyle w:val="LO-normal"/>
          </w:pPr>
        </w:pPrChange>
      </w:pPr>
      <w:ins w:id="642" w:author="szucs.norb3rt0424@gmail.com" w:date="2022-04-06T11:10:00Z">
        <w:r w:rsidRPr="00602E24">
          <w:rPr>
            <w:rFonts w:ascii="Courier New" w:hAnsi="Courier New" w:cs="Courier New"/>
            <w:sz w:val="20"/>
            <w:szCs w:val="20"/>
          </w:rPr>
          <w:lastRenderedPageBreak/>
          <w:t>- kimenő adatok: User (A kiválasztott felhasználó adatait tartalmazó modell).</w:t>
        </w:r>
      </w:ins>
    </w:p>
    <w:p w14:paraId="1B3A5BBE" w14:textId="77777777" w:rsidR="006F7435" w:rsidRPr="005855B2" w:rsidRDefault="006F7435">
      <w:pPr>
        <w:pStyle w:val="LO-normal"/>
        <w:ind w:left="1418"/>
        <w:jc w:val="both"/>
        <w:rPr>
          <w:ins w:id="643" w:author="szucs.norb3rt0424@gmail.com" w:date="2022-04-06T10:15:00Z"/>
          <w:rFonts w:ascii="Courier New" w:hAnsi="Courier New" w:cs="Courier New"/>
          <w:rPrChange w:id="644" w:author="Céges" w:date="2022-04-17T13:36:00Z">
            <w:rPr>
              <w:ins w:id="645" w:author="szucs.norb3rt0424@gmail.com" w:date="2022-04-06T10:15:00Z"/>
            </w:rPr>
          </w:rPrChange>
        </w:rPr>
        <w:pPrChange w:id="646" w:author="szucs.norb3rt0424@gmail.com" w:date="2022-04-06T10:15:00Z">
          <w:pPr>
            <w:pStyle w:val="LO-normal"/>
          </w:pPr>
        </w:pPrChange>
      </w:pPr>
      <w:ins w:id="647" w:author="szucs.norb3rt0424@gmail.com" w:date="2022-04-06T10:15:00Z">
        <w:r w:rsidRPr="005855B2">
          <w:rPr>
            <w:rFonts w:ascii="Courier New" w:hAnsi="Courier New" w:cs="Courier New"/>
            <w:rPrChange w:id="648" w:author="Céges" w:date="2022-04-17T13:36:00Z">
              <w:rPr/>
            </w:rPrChange>
          </w:rPr>
          <w:t>update()</w:t>
        </w:r>
      </w:ins>
    </w:p>
    <w:p w14:paraId="28DE41CB" w14:textId="2853173A" w:rsidR="006F7435" w:rsidRPr="005855B2" w:rsidRDefault="006F7435">
      <w:pPr>
        <w:pStyle w:val="LO-normal"/>
        <w:ind w:left="1418"/>
        <w:jc w:val="both"/>
        <w:rPr>
          <w:ins w:id="649" w:author="szucs.norb3rt0424@gmail.com" w:date="2022-04-06T10:15:00Z"/>
          <w:rFonts w:ascii="Courier New" w:hAnsi="Courier New" w:cs="Courier New"/>
          <w:sz w:val="20"/>
          <w:szCs w:val="20"/>
          <w:rPrChange w:id="650" w:author="Céges" w:date="2022-04-17T13:36:00Z">
            <w:rPr>
              <w:ins w:id="651" w:author="szucs.norb3rt0424@gmail.com" w:date="2022-04-06T10:15:00Z"/>
            </w:rPr>
          </w:rPrChange>
        </w:rPr>
        <w:pPrChange w:id="652" w:author="szucs.norb3rt0424@gmail.com" w:date="2022-04-06T10:15:00Z">
          <w:pPr>
            <w:pStyle w:val="LO-normal"/>
          </w:pPr>
        </w:pPrChange>
      </w:pPr>
      <w:ins w:id="653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54" w:author="Céges" w:date="2022-04-17T13:36:00Z">
              <w:rPr/>
            </w:rPrChange>
          </w:rPr>
          <w:t xml:space="preserve">Frissíti az adatbázisban tárolt egy </w:t>
        </w:r>
      </w:ins>
      <w:ins w:id="655" w:author="szucs.norb3rt0424@gmail.com" w:date="2022-04-06T10:16:00Z">
        <w:r w:rsidRPr="00602E24">
          <w:rPr>
            <w:rFonts w:ascii="Courier New" w:hAnsi="Courier New" w:cs="Courier New"/>
            <w:sz w:val="20"/>
            <w:szCs w:val="20"/>
          </w:rPr>
          <w:t>felhasználó</w:t>
        </w:r>
      </w:ins>
      <w:ins w:id="656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57" w:author="Céges" w:date="2022-04-17T13:36:00Z">
              <w:rPr/>
            </w:rPrChange>
          </w:rPr>
          <w:t xml:space="preserve"> adatait.</w:t>
        </w:r>
      </w:ins>
    </w:p>
    <w:p w14:paraId="718EE44E" w14:textId="3EBD2E65" w:rsidR="006F7435" w:rsidRPr="005855B2" w:rsidRDefault="006F7435">
      <w:pPr>
        <w:pStyle w:val="LO-normal"/>
        <w:ind w:left="1418"/>
        <w:jc w:val="both"/>
        <w:rPr>
          <w:ins w:id="658" w:author="szucs.norb3rt0424@gmail.com" w:date="2022-04-06T10:15:00Z"/>
          <w:rFonts w:ascii="Courier New" w:hAnsi="Courier New" w:cs="Courier New"/>
          <w:sz w:val="20"/>
          <w:szCs w:val="20"/>
          <w:rPrChange w:id="659" w:author="Céges" w:date="2022-04-17T13:36:00Z">
            <w:rPr>
              <w:ins w:id="660" w:author="szucs.norb3rt0424@gmail.com" w:date="2022-04-06T10:15:00Z"/>
            </w:rPr>
          </w:rPrChange>
        </w:rPr>
        <w:pPrChange w:id="661" w:author="szucs.norb3rt0424@gmail.com" w:date="2022-04-06T10:15:00Z">
          <w:pPr>
            <w:pStyle w:val="LO-normal"/>
          </w:pPr>
        </w:pPrChange>
      </w:pPr>
      <w:ins w:id="662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63" w:author="Céges" w:date="2022-04-17T13:36:00Z">
              <w:rPr/>
            </w:rPrChange>
          </w:rPr>
          <w:t>- bejövő paraméterek: $request, $id (</w:t>
        </w:r>
      </w:ins>
      <w:ins w:id="664" w:author="szucs.norb3rt0424@gmail.com" w:date="2022-04-06T10:17:00Z">
        <w:r w:rsidRPr="00602E24">
          <w:rPr>
            <w:rFonts w:ascii="Courier New" w:hAnsi="Courier New" w:cs="Courier New"/>
            <w:sz w:val="20"/>
            <w:szCs w:val="20"/>
          </w:rPr>
          <w:t xml:space="preserve">A felhasználó </w:t>
        </w:r>
      </w:ins>
      <w:ins w:id="665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66" w:author="Céges" w:date="2022-04-17T13:36:00Z">
              <w:rPr/>
            </w:rPrChange>
          </w:rPr>
          <w:t xml:space="preserve">adatait tartalmazó kérés és a </w:t>
        </w:r>
      </w:ins>
      <w:ins w:id="667" w:author="szucs.norb3rt0424@gmail.com" w:date="2022-04-06T10:17:00Z">
        <w:r w:rsidRPr="00602E24">
          <w:rPr>
            <w:rFonts w:ascii="Courier New" w:hAnsi="Courier New" w:cs="Courier New"/>
            <w:sz w:val="20"/>
            <w:szCs w:val="20"/>
          </w:rPr>
          <w:t>felhasználó</w:t>
        </w:r>
      </w:ins>
      <w:ins w:id="668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69" w:author="Céges" w:date="2022-04-17T13:36:00Z">
              <w:rPr/>
            </w:rPrChange>
          </w:rPr>
          <w:t xml:space="preserve"> azonosítója).</w:t>
        </w:r>
      </w:ins>
    </w:p>
    <w:p w14:paraId="608AB635" w14:textId="26BCC1C8" w:rsidR="006F7435" w:rsidRPr="005855B2" w:rsidRDefault="006F7435">
      <w:pPr>
        <w:pStyle w:val="LO-normal"/>
        <w:ind w:left="1418"/>
        <w:jc w:val="both"/>
        <w:rPr>
          <w:ins w:id="670" w:author="szucs.norb3rt0424@gmail.com" w:date="2022-04-06T10:15:00Z"/>
          <w:rFonts w:ascii="Courier New" w:hAnsi="Courier New" w:cs="Courier New"/>
          <w:sz w:val="20"/>
          <w:szCs w:val="20"/>
          <w:rPrChange w:id="671" w:author="Céges" w:date="2022-04-17T13:36:00Z">
            <w:rPr>
              <w:ins w:id="672" w:author="szucs.norb3rt0424@gmail.com" w:date="2022-04-06T10:15:00Z"/>
            </w:rPr>
          </w:rPrChange>
        </w:rPr>
        <w:pPrChange w:id="673" w:author="szucs.norb3rt0424@gmail.com" w:date="2022-04-06T11:10:00Z">
          <w:pPr>
            <w:pStyle w:val="LO-normal"/>
          </w:pPr>
        </w:pPrChange>
      </w:pPr>
      <w:ins w:id="674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75" w:author="Céges" w:date="2022-04-17T13:36:00Z">
              <w:rPr/>
            </w:rPrChange>
          </w:rPr>
          <w:t xml:space="preserve">- kimenő adatok: </w:t>
        </w:r>
      </w:ins>
      <w:ins w:id="676" w:author="szucs.norb3rt0424@gmail.com" w:date="2022-04-06T10:16:00Z">
        <w:r w:rsidRPr="00602E24">
          <w:rPr>
            <w:rFonts w:ascii="Courier New" w:hAnsi="Courier New" w:cs="Courier New"/>
            <w:sz w:val="20"/>
            <w:szCs w:val="20"/>
          </w:rPr>
          <w:t>Use</w:t>
        </w:r>
      </w:ins>
      <w:ins w:id="677" w:author="szucs.norb3rt0424@gmail.com" w:date="2022-04-06T10:17:00Z">
        <w:r w:rsidRPr="00602E24">
          <w:rPr>
            <w:rFonts w:ascii="Courier New" w:hAnsi="Courier New" w:cs="Courier New"/>
            <w:sz w:val="20"/>
            <w:szCs w:val="20"/>
          </w:rPr>
          <w:t>r</w:t>
        </w:r>
      </w:ins>
      <w:ins w:id="678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79" w:author="Céges" w:date="2022-04-17T13:36:00Z">
              <w:rPr/>
            </w:rPrChange>
          </w:rPr>
          <w:t xml:space="preserve"> (</w:t>
        </w:r>
      </w:ins>
      <w:ins w:id="680" w:author="szucs.norb3rt0424@gmail.com" w:date="2022-04-06T10:16:00Z">
        <w:r w:rsidRPr="00602E24">
          <w:rPr>
            <w:rFonts w:ascii="Courier New" w:hAnsi="Courier New" w:cs="Courier New"/>
            <w:sz w:val="20"/>
            <w:szCs w:val="20"/>
          </w:rPr>
          <w:t>A</w:t>
        </w:r>
      </w:ins>
      <w:ins w:id="681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82" w:author="Céges" w:date="2022-04-17T13:36:00Z">
              <w:rPr/>
            </w:rPrChange>
          </w:rPr>
          <w:t xml:space="preserve"> </w:t>
        </w:r>
      </w:ins>
      <w:ins w:id="683" w:author="szucs.norb3rt0424@gmail.com" w:date="2022-04-06T10:16:00Z">
        <w:r w:rsidRPr="00602E24">
          <w:rPr>
            <w:rFonts w:ascii="Courier New" w:hAnsi="Courier New" w:cs="Courier New"/>
            <w:sz w:val="20"/>
            <w:szCs w:val="20"/>
          </w:rPr>
          <w:t>Felhasználó</w:t>
        </w:r>
      </w:ins>
      <w:ins w:id="684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85" w:author="Céges" w:date="2022-04-17T13:36:00Z">
              <w:rPr/>
            </w:rPrChange>
          </w:rPr>
          <w:t xml:space="preserve"> adatait tartalmazó modell).</w:t>
        </w:r>
      </w:ins>
    </w:p>
    <w:p w14:paraId="447CED10" w14:textId="77777777" w:rsidR="006F7435" w:rsidRPr="005855B2" w:rsidRDefault="006F7435">
      <w:pPr>
        <w:pStyle w:val="LO-normal"/>
        <w:ind w:left="1418"/>
        <w:jc w:val="both"/>
        <w:rPr>
          <w:ins w:id="686" w:author="szucs.norb3rt0424@gmail.com" w:date="2022-04-06T10:15:00Z"/>
          <w:rFonts w:ascii="Courier New" w:hAnsi="Courier New" w:cs="Courier New"/>
          <w:rPrChange w:id="687" w:author="Céges" w:date="2022-04-17T13:36:00Z">
            <w:rPr>
              <w:ins w:id="688" w:author="szucs.norb3rt0424@gmail.com" w:date="2022-04-06T10:15:00Z"/>
            </w:rPr>
          </w:rPrChange>
        </w:rPr>
        <w:pPrChange w:id="689" w:author="szucs.norb3rt0424@gmail.com" w:date="2022-04-06T10:15:00Z">
          <w:pPr>
            <w:pStyle w:val="LO-normal"/>
          </w:pPr>
        </w:pPrChange>
      </w:pPr>
      <w:ins w:id="690" w:author="szucs.norb3rt0424@gmail.com" w:date="2022-04-06T10:15:00Z">
        <w:r w:rsidRPr="005855B2">
          <w:rPr>
            <w:rFonts w:ascii="Courier New" w:hAnsi="Courier New" w:cs="Courier New"/>
            <w:rPrChange w:id="691" w:author="Céges" w:date="2022-04-17T13:36:00Z">
              <w:rPr/>
            </w:rPrChange>
          </w:rPr>
          <w:t>search()</w:t>
        </w:r>
      </w:ins>
    </w:p>
    <w:p w14:paraId="079F688A" w14:textId="1C27C322" w:rsidR="006F7435" w:rsidRPr="005855B2" w:rsidRDefault="006F7435">
      <w:pPr>
        <w:pStyle w:val="LO-normal"/>
        <w:ind w:left="1418"/>
        <w:jc w:val="both"/>
        <w:rPr>
          <w:ins w:id="692" w:author="szucs.norb3rt0424@gmail.com" w:date="2022-04-06T10:15:00Z"/>
          <w:rFonts w:ascii="Courier New" w:hAnsi="Courier New" w:cs="Courier New"/>
          <w:sz w:val="20"/>
          <w:szCs w:val="20"/>
          <w:rPrChange w:id="693" w:author="Céges" w:date="2022-04-17T13:36:00Z">
            <w:rPr>
              <w:ins w:id="694" w:author="szucs.norb3rt0424@gmail.com" w:date="2022-04-06T10:15:00Z"/>
            </w:rPr>
          </w:rPrChange>
        </w:rPr>
        <w:pPrChange w:id="695" w:author="szucs.norb3rt0424@gmail.com" w:date="2022-04-06T10:15:00Z">
          <w:pPr>
            <w:pStyle w:val="LO-normal"/>
          </w:pPr>
        </w:pPrChange>
      </w:pPr>
      <w:ins w:id="696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697" w:author="Céges" w:date="2022-04-17T13:36:00Z">
              <w:rPr/>
            </w:rPrChange>
          </w:rPr>
          <w:t xml:space="preserve">Név alapján kikeres egy vagy több </w:t>
        </w:r>
      </w:ins>
      <w:ins w:id="698" w:author="szucs.norb3rt0424@gmail.com" w:date="2022-04-06T10:18:00Z">
        <w:r w:rsidRPr="00602E24">
          <w:rPr>
            <w:rFonts w:ascii="Courier New" w:hAnsi="Courier New" w:cs="Courier New"/>
            <w:sz w:val="20"/>
            <w:szCs w:val="20"/>
          </w:rPr>
          <w:t>felhasználót</w:t>
        </w:r>
      </w:ins>
      <w:ins w:id="699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00" w:author="Céges" w:date="2022-04-17T13:36:00Z">
              <w:rPr/>
            </w:rPrChange>
          </w:rPr>
          <w:t xml:space="preserve"> az adatbázisból.</w:t>
        </w:r>
      </w:ins>
    </w:p>
    <w:p w14:paraId="097A34ED" w14:textId="1C8167E2" w:rsidR="006F7435" w:rsidRPr="005855B2" w:rsidRDefault="006F7435">
      <w:pPr>
        <w:pStyle w:val="LO-normal"/>
        <w:ind w:left="1418"/>
        <w:jc w:val="both"/>
        <w:rPr>
          <w:ins w:id="701" w:author="szucs.norb3rt0424@gmail.com" w:date="2022-04-06T10:15:00Z"/>
          <w:rFonts w:ascii="Courier New" w:hAnsi="Courier New" w:cs="Courier New"/>
          <w:sz w:val="20"/>
          <w:szCs w:val="20"/>
          <w:rPrChange w:id="702" w:author="Céges" w:date="2022-04-17T13:36:00Z">
            <w:rPr>
              <w:ins w:id="703" w:author="szucs.norb3rt0424@gmail.com" w:date="2022-04-06T10:15:00Z"/>
            </w:rPr>
          </w:rPrChange>
        </w:rPr>
        <w:pPrChange w:id="704" w:author="szucs.norb3rt0424@gmail.com" w:date="2022-04-06T10:15:00Z">
          <w:pPr>
            <w:pStyle w:val="LO-normal"/>
          </w:pPr>
        </w:pPrChange>
      </w:pPr>
      <w:ins w:id="705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06" w:author="Céges" w:date="2022-04-17T13:36:00Z">
              <w:rPr/>
            </w:rPrChange>
          </w:rPr>
          <w:t>- bejövő paraméterek: $name (</w:t>
        </w:r>
      </w:ins>
      <w:ins w:id="707" w:author="szucs.norb3rt0424@gmail.com" w:date="2022-04-06T10:18:00Z">
        <w:r w:rsidRPr="00602E24">
          <w:rPr>
            <w:rFonts w:ascii="Courier New" w:hAnsi="Courier New" w:cs="Courier New"/>
            <w:sz w:val="20"/>
            <w:szCs w:val="20"/>
          </w:rPr>
          <w:t>A felhasználó</w:t>
        </w:r>
      </w:ins>
      <w:ins w:id="708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09" w:author="Céges" w:date="2022-04-17T13:36:00Z">
              <w:rPr/>
            </w:rPrChange>
          </w:rPr>
          <w:t xml:space="preserve"> neve</w:t>
        </w:r>
      </w:ins>
      <w:ins w:id="710" w:author="szucs.norb3rt0424@gmail.com" w:date="2022-04-06T10:18:00Z">
        <w:r w:rsidRPr="00602E24">
          <w:rPr>
            <w:rFonts w:ascii="Courier New" w:hAnsi="Courier New" w:cs="Courier New"/>
            <w:sz w:val="20"/>
            <w:szCs w:val="20"/>
          </w:rPr>
          <w:t>).</w:t>
        </w:r>
      </w:ins>
    </w:p>
    <w:p w14:paraId="78DB0631" w14:textId="01A40C31" w:rsidR="004B7B1D" w:rsidRPr="005855B2" w:rsidRDefault="006F7435" w:rsidP="001B6FAC">
      <w:pPr>
        <w:pStyle w:val="LO-normal"/>
        <w:ind w:left="1418"/>
        <w:jc w:val="both"/>
        <w:rPr>
          <w:ins w:id="711" w:author="szucs.norb3rt0424@gmail.com" w:date="2022-04-06T11:15:00Z"/>
          <w:rFonts w:ascii="Courier New" w:hAnsi="Courier New" w:cs="Courier New"/>
          <w:sz w:val="20"/>
          <w:szCs w:val="20"/>
          <w:rPrChange w:id="712" w:author="Céges" w:date="2022-04-17T13:36:00Z">
            <w:rPr>
              <w:ins w:id="713" w:author="szucs.norb3rt0424@gmail.com" w:date="2022-04-06T11:15:00Z"/>
              <w:rFonts w:ascii="Courier New" w:hAnsi="Courier New" w:cs="Courier New"/>
            </w:rPr>
          </w:rPrChange>
        </w:rPr>
      </w:pPr>
      <w:ins w:id="714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15" w:author="Céges" w:date="2022-04-17T13:36:00Z">
              <w:rPr/>
            </w:rPrChange>
          </w:rPr>
          <w:t xml:space="preserve">- kimenő adatok: </w:t>
        </w:r>
      </w:ins>
      <w:ins w:id="716" w:author="szucs.norb3rt0424@gmail.com" w:date="2022-04-06T10:18:00Z">
        <w:r w:rsidRPr="00602E24">
          <w:rPr>
            <w:rFonts w:ascii="Courier New" w:hAnsi="Courier New" w:cs="Courier New"/>
            <w:sz w:val="20"/>
            <w:szCs w:val="20"/>
          </w:rPr>
          <w:t>User</w:t>
        </w:r>
      </w:ins>
      <w:ins w:id="717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18" w:author="Céges" w:date="2022-04-17T13:36:00Z">
              <w:rPr/>
            </w:rPrChange>
          </w:rPr>
          <w:t xml:space="preserve"> (</w:t>
        </w:r>
      </w:ins>
      <w:ins w:id="719" w:author="szucs.norb3rt0424@gmail.com" w:date="2022-04-06T10:18:00Z">
        <w:r w:rsidRPr="00602E24">
          <w:rPr>
            <w:rFonts w:ascii="Courier New" w:hAnsi="Courier New" w:cs="Courier New"/>
            <w:sz w:val="20"/>
            <w:szCs w:val="20"/>
          </w:rPr>
          <w:t>A</w:t>
        </w:r>
      </w:ins>
      <w:ins w:id="720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21" w:author="Céges" w:date="2022-04-17T13:36:00Z">
              <w:rPr/>
            </w:rPrChange>
          </w:rPr>
          <w:t xml:space="preserve">z egyezést mutató </w:t>
        </w:r>
      </w:ins>
      <w:ins w:id="722" w:author="szucs.norb3rt0424@gmail.com" w:date="2022-04-06T10:18:00Z">
        <w:r w:rsidRPr="00602E24">
          <w:rPr>
            <w:rFonts w:ascii="Courier New" w:hAnsi="Courier New" w:cs="Courier New"/>
            <w:sz w:val="20"/>
            <w:szCs w:val="20"/>
          </w:rPr>
          <w:t>felhasználók</w:t>
        </w:r>
      </w:ins>
      <w:ins w:id="723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24" w:author="Céges" w:date="2022-04-17T13:36:00Z">
              <w:rPr/>
            </w:rPrChange>
          </w:rPr>
          <w:t xml:space="preserve"> adatait tartalmazó modell).</w:t>
        </w:r>
      </w:ins>
    </w:p>
    <w:p w14:paraId="03A93A45" w14:textId="1C9AC743" w:rsidR="006F7435" w:rsidRPr="005855B2" w:rsidRDefault="006F7435">
      <w:pPr>
        <w:pStyle w:val="LO-normal"/>
        <w:ind w:left="1418"/>
        <w:jc w:val="both"/>
        <w:rPr>
          <w:ins w:id="725" w:author="szucs.norb3rt0424@gmail.com" w:date="2022-04-06T10:15:00Z"/>
          <w:rFonts w:ascii="Courier New" w:hAnsi="Courier New" w:cs="Courier New"/>
          <w:rPrChange w:id="726" w:author="Céges" w:date="2022-04-17T13:36:00Z">
            <w:rPr>
              <w:ins w:id="727" w:author="szucs.norb3rt0424@gmail.com" w:date="2022-04-06T10:15:00Z"/>
            </w:rPr>
          </w:rPrChange>
        </w:rPr>
        <w:pPrChange w:id="728" w:author="szucs.norb3rt0424@gmail.com" w:date="2022-04-06T10:15:00Z">
          <w:pPr>
            <w:pStyle w:val="LO-normal"/>
          </w:pPr>
        </w:pPrChange>
      </w:pPr>
      <w:ins w:id="729" w:author="szucs.norb3rt0424@gmail.com" w:date="2022-04-06T10:15:00Z">
        <w:r w:rsidRPr="005855B2">
          <w:rPr>
            <w:rFonts w:ascii="Courier New" w:hAnsi="Courier New" w:cs="Courier New"/>
            <w:rPrChange w:id="730" w:author="Céges" w:date="2022-04-17T13:36:00Z">
              <w:rPr/>
            </w:rPrChange>
          </w:rPr>
          <w:t>destroy()</w:t>
        </w:r>
      </w:ins>
    </w:p>
    <w:p w14:paraId="0E2D13C7" w14:textId="71E28EA7" w:rsidR="006F7435" w:rsidRPr="005855B2" w:rsidRDefault="006F7435">
      <w:pPr>
        <w:pStyle w:val="LO-normal"/>
        <w:ind w:left="1418"/>
        <w:jc w:val="both"/>
        <w:rPr>
          <w:ins w:id="731" w:author="szucs.norb3rt0424@gmail.com" w:date="2022-04-06T10:15:00Z"/>
          <w:rFonts w:ascii="Courier New" w:hAnsi="Courier New" w:cs="Courier New"/>
          <w:sz w:val="20"/>
          <w:szCs w:val="20"/>
          <w:rPrChange w:id="732" w:author="Céges" w:date="2022-04-17T13:36:00Z">
            <w:rPr>
              <w:ins w:id="733" w:author="szucs.norb3rt0424@gmail.com" w:date="2022-04-06T10:15:00Z"/>
            </w:rPr>
          </w:rPrChange>
        </w:rPr>
        <w:pPrChange w:id="734" w:author="szucs.norb3rt0424@gmail.com" w:date="2022-04-06T10:15:00Z">
          <w:pPr>
            <w:pStyle w:val="LO-normal"/>
          </w:pPr>
        </w:pPrChange>
      </w:pPr>
      <w:ins w:id="735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36" w:author="Céges" w:date="2022-04-17T13:36:00Z">
              <w:rPr/>
            </w:rPrChange>
          </w:rPr>
          <w:t xml:space="preserve">Feladata a kiválasztott </w:t>
        </w:r>
      </w:ins>
      <w:ins w:id="737" w:author="szucs.norb3rt0424@gmail.com" w:date="2022-04-06T10:18:00Z">
        <w:r w:rsidRPr="00602E24">
          <w:rPr>
            <w:rFonts w:ascii="Courier New" w:hAnsi="Courier New" w:cs="Courier New"/>
            <w:sz w:val="20"/>
            <w:szCs w:val="20"/>
          </w:rPr>
          <w:t>felhasználó</w:t>
        </w:r>
      </w:ins>
      <w:ins w:id="738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39" w:author="Céges" w:date="2022-04-17T13:36:00Z">
              <w:rPr/>
            </w:rPrChange>
          </w:rPr>
          <w:t xml:space="preserve"> törlése az adatbázisból.</w:t>
        </w:r>
      </w:ins>
    </w:p>
    <w:p w14:paraId="725C814C" w14:textId="68044C76" w:rsidR="006F7435" w:rsidRPr="005855B2" w:rsidRDefault="006F7435">
      <w:pPr>
        <w:pStyle w:val="LO-normal"/>
        <w:ind w:left="1418"/>
        <w:jc w:val="both"/>
        <w:rPr>
          <w:ins w:id="740" w:author="szucs.norb3rt0424@gmail.com" w:date="2022-04-06T10:15:00Z"/>
          <w:rFonts w:ascii="Courier New" w:hAnsi="Courier New" w:cs="Courier New"/>
          <w:sz w:val="20"/>
          <w:szCs w:val="20"/>
          <w:rPrChange w:id="741" w:author="Céges" w:date="2022-04-17T13:36:00Z">
            <w:rPr>
              <w:ins w:id="742" w:author="szucs.norb3rt0424@gmail.com" w:date="2022-04-06T10:15:00Z"/>
            </w:rPr>
          </w:rPrChange>
        </w:rPr>
        <w:pPrChange w:id="743" w:author="szucs.norb3rt0424@gmail.com" w:date="2022-04-06T10:15:00Z">
          <w:pPr>
            <w:pStyle w:val="LO-normal"/>
          </w:pPr>
        </w:pPrChange>
      </w:pPr>
      <w:ins w:id="744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45" w:author="Céges" w:date="2022-04-17T13:36:00Z">
              <w:rPr/>
            </w:rPrChange>
          </w:rPr>
          <w:t>- bejövő paraméterek: $id (</w:t>
        </w:r>
      </w:ins>
      <w:ins w:id="746" w:author="szucs.norb3rt0424@gmail.com" w:date="2022-04-06T10:20:00Z">
        <w:r w:rsidRPr="00602E24">
          <w:rPr>
            <w:rFonts w:ascii="Courier New" w:hAnsi="Courier New" w:cs="Courier New"/>
            <w:sz w:val="20"/>
            <w:szCs w:val="20"/>
          </w:rPr>
          <w:t>A</w:t>
        </w:r>
      </w:ins>
      <w:ins w:id="747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48" w:author="Céges" w:date="2022-04-17T13:36:00Z">
              <w:rPr/>
            </w:rPrChange>
          </w:rPr>
          <w:t xml:space="preserve"> kiválasztott </w:t>
        </w:r>
      </w:ins>
      <w:ins w:id="749" w:author="szucs.norb3rt0424@gmail.com" w:date="2022-04-06T10:19:00Z">
        <w:r w:rsidRPr="00602E24">
          <w:rPr>
            <w:rFonts w:ascii="Courier New" w:hAnsi="Courier New" w:cs="Courier New"/>
            <w:sz w:val="20"/>
            <w:szCs w:val="20"/>
          </w:rPr>
          <w:t>felhasználó</w:t>
        </w:r>
      </w:ins>
      <w:ins w:id="750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51" w:author="Céges" w:date="2022-04-17T13:36:00Z">
              <w:rPr/>
            </w:rPrChange>
          </w:rPr>
          <w:t xml:space="preserve"> azonosítója).</w:t>
        </w:r>
      </w:ins>
    </w:p>
    <w:p w14:paraId="4543C057" w14:textId="38AFE83A" w:rsidR="00875A38" w:rsidRPr="00602E24" w:rsidRDefault="006F7435" w:rsidP="008A1664">
      <w:pPr>
        <w:pStyle w:val="LO-normal"/>
        <w:ind w:left="1418"/>
        <w:jc w:val="both"/>
        <w:rPr>
          <w:ins w:id="752" w:author="szucs.norb3rt0424@gmail.com" w:date="2022-04-06T11:22:00Z"/>
          <w:rFonts w:cs="Courier New"/>
          <w:sz w:val="20"/>
          <w:szCs w:val="20"/>
        </w:rPr>
      </w:pPr>
      <w:ins w:id="753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54" w:author="Céges" w:date="2022-04-17T13:36:00Z">
              <w:rPr/>
            </w:rPrChange>
          </w:rPr>
          <w:t xml:space="preserve">- kimenő adatok: </w:t>
        </w:r>
      </w:ins>
      <w:ins w:id="755" w:author="szucs.norb3rt0424@gmail.com" w:date="2022-04-06T10:19:00Z">
        <w:r w:rsidRPr="00602E24">
          <w:rPr>
            <w:rFonts w:ascii="Courier New" w:hAnsi="Courier New" w:cs="Courier New"/>
            <w:sz w:val="20"/>
            <w:szCs w:val="20"/>
          </w:rPr>
          <w:t>User</w:t>
        </w:r>
      </w:ins>
      <w:ins w:id="756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57" w:author="Céges" w:date="2022-04-17T13:36:00Z">
              <w:rPr/>
            </w:rPrChange>
          </w:rPr>
          <w:t xml:space="preserve"> (</w:t>
        </w:r>
      </w:ins>
      <w:ins w:id="758" w:author="szucs.norb3rt0424@gmail.com" w:date="2022-04-06T10:19:00Z">
        <w:r w:rsidRPr="00602E24">
          <w:rPr>
            <w:rFonts w:ascii="Courier New" w:hAnsi="Courier New" w:cs="Courier New"/>
            <w:sz w:val="20"/>
            <w:szCs w:val="20"/>
          </w:rPr>
          <w:t>A</w:t>
        </w:r>
      </w:ins>
      <w:ins w:id="759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60" w:author="Céges" w:date="2022-04-17T13:36:00Z">
              <w:rPr/>
            </w:rPrChange>
          </w:rPr>
          <w:t xml:space="preserve"> kiválasztott </w:t>
        </w:r>
      </w:ins>
      <w:ins w:id="761" w:author="szucs.norb3rt0424@gmail.com" w:date="2022-04-06T10:19:00Z">
        <w:r w:rsidRPr="00602E24">
          <w:rPr>
            <w:rFonts w:ascii="Courier New" w:hAnsi="Courier New" w:cs="Courier New"/>
            <w:sz w:val="20"/>
            <w:szCs w:val="20"/>
          </w:rPr>
          <w:t>felha</w:t>
        </w:r>
      </w:ins>
      <w:ins w:id="762" w:author="szucs.norb3rt0424@gmail.com" w:date="2022-04-06T10:20:00Z">
        <w:r w:rsidR="00CE242C" w:rsidRPr="00602E24">
          <w:rPr>
            <w:rFonts w:ascii="Courier New" w:hAnsi="Courier New" w:cs="Courier New"/>
            <w:sz w:val="20"/>
            <w:szCs w:val="20"/>
          </w:rPr>
          <w:t>s</w:t>
        </w:r>
        <w:r w:rsidRPr="00602E24">
          <w:rPr>
            <w:rFonts w:ascii="Courier New" w:hAnsi="Courier New" w:cs="Courier New"/>
            <w:sz w:val="20"/>
            <w:szCs w:val="20"/>
          </w:rPr>
          <w:t>ználó</w:t>
        </w:r>
      </w:ins>
      <w:ins w:id="763" w:author="szucs.norb3rt0424@gmail.com" w:date="2022-04-06T10:15:00Z">
        <w:r w:rsidRPr="005855B2">
          <w:rPr>
            <w:rFonts w:ascii="Courier New" w:hAnsi="Courier New" w:cs="Courier New"/>
            <w:sz w:val="20"/>
            <w:szCs w:val="20"/>
            <w:rPrChange w:id="764" w:author="Céges" w:date="2022-04-17T13:36:00Z">
              <w:rPr/>
            </w:rPrChange>
          </w:rPr>
          <w:t xml:space="preserve"> adatait tartalmazó modell).</w:t>
        </w:r>
      </w:ins>
    </w:p>
    <w:p w14:paraId="465758B5" w14:textId="77777777" w:rsidR="006F7435" w:rsidRPr="00602E24" w:rsidRDefault="006F7435" w:rsidP="001B6FAC">
      <w:pPr>
        <w:pStyle w:val="LO-normal"/>
        <w:ind w:left="1418"/>
        <w:jc w:val="both"/>
        <w:rPr>
          <w:ins w:id="765" w:author="szucs.norb3rt0424@gmail.com" w:date="2022-04-06T10:21:00Z"/>
          <w:rFonts w:ascii="Courier New" w:hAnsi="Courier New" w:cs="Courier New"/>
          <w:sz w:val="20"/>
          <w:szCs w:val="20"/>
        </w:rPr>
      </w:pPr>
    </w:p>
    <w:p w14:paraId="588C0849" w14:textId="0F26C219" w:rsidR="00CE242C" w:rsidRPr="00602E24" w:rsidRDefault="00CE242C" w:rsidP="001B6FAC">
      <w:pPr>
        <w:pStyle w:val="LO-normal"/>
        <w:ind w:left="1418"/>
        <w:jc w:val="both"/>
        <w:rPr>
          <w:ins w:id="766" w:author="szucs.norb3rt0424@gmail.com" w:date="2022-04-06T10:21:00Z"/>
          <w:rFonts w:ascii="Courier New" w:hAnsi="Courier New" w:cs="Courier New"/>
          <w:sz w:val="20"/>
          <w:szCs w:val="20"/>
        </w:rPr>
      </w:pPr>
    </w:p>
    <w:p w14:paraId="214B6026" w14:textId="218FB36E" w:rsidR="00CE242C" w:rsidRPr="00602E24" w:rsidRDefault="00CE242C" w:rsidP="001E7FC8">
      <w:pPr>
        <w:pStyle w:val="Cmsor3"/>
        <w:rPr>
          <w:ins w:id="767" w:author="szucs.norb3rt0424@gmail.com" w:date="2022-04-06T10:21:00Z"/>
        </w:rPr>
      </w:pPr>
      <w:bookmarkStart w:id="768" w:name="_Toc101257688"/>
      <w:ins w:id="769" w:author="szucs.norb3rt0424@gmail.com" w:date="2022-04-06T10:21:00Z">
        <w:r w:rsidRPr="00602E24">
          <w:t>DataController</w:t>
        </w:r>
        <w:bookmarkEnd w:id="768"/>
      </w:ins>
    </w:p>
    <w:p w14:paraId="63B461FA" w14:textId="55504237" w:rsidR="00CE242C" w:rsidRPr="00602E24" w:rsidRDefault="00CE242C" w:rsidP="001B6FAC">
      <w:pPr>
        <w:pStyle w:val="LO-normal"/>
        <w:ind w:left="1418"/>
        <w:jc w:val="both"/>
        <w:rPr>
          <w:ins w:id="770" w:author="szucs.norb3rt0424@gmail.com" w:date="2022-04-06T10:21:00Z"/>
          <w:rFonts w:ascii="Courier New" w:hAnsi="Courier New" w:cs="Courier New"/>
          <w:sz w:val="20"/>
          <w:szCs w:val="20"/>
        </w:rPr>
      </w:pPr>
      <w:ins w:id="771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>Feladata a meglévő felhasználó adatainak módosítása, meglévő felhasználó adatainak keresése, meglévő felhasználó adatainak törlése.</w:t>
        </w:r>
      </w:ins>
    </w:p>
    <w:p w14:paraId="1A1F9B4D" w14:textId="4192D6AA" w:rsidR="00CE242C" w:rsidRPr="00602E24" w:rsidRDefault="00CE242C" w:rsidP="001B6FAC">
      <w:pPr>
        <w:ind w:left="1418" w:firstLine="11"/>
        <w:jc w:val="both"/>
        <w:rPr>
          <w:ins w:id="772" w:author="szucs.norb3rt0424@gmail.com" w:date="2022-04-06T10:23:00Z"/>
          <w:rFonts w:cs="Courier New"/>
        </w:rPr>
      </w:pPr>
      <w:ins w:id="773" w:author="szucs.norb3rt0424@gmail.com" w:date="2022-04-06T10:21:00Z">
        <w:r w:rsidRPr="00602E24">
          <w:rPr>
            <w:rFonts w:cs="Courier New"/>
          </w:rPr>
          <w:t>Metódusok:</w:t>
        </w:r>
      </w:ins>
    </w:p>
    <w:p w14:paraId="34CCC1B9" w14:textId="719C0E44" w:rsidR="00CE242C" w:rsidRPr="005855B2" w:rsidRDefault="00CE242C">
      <w:pPr>
        <w:pStyle w:val="LO-normal"/>
        <w:ind w:left="1418"/>
        <w:jc w:val="both"/>
        <w:rPr>
          <w:ins w:id="774" w:author="szucs.norb3rt0424@gmail.com" w:date="2022-04-06T10:23:00Z"/>
          <w:rFonts w:ascii="Courier New" w:hAnsi="Courier New" w:cs="Courier New"/>
          <w:rPrChange w:id="775" w:author="Céges" w:date="2022-04-17T13:36:00Z">
            <w:rPr>
              <w:ins w:id="776" w:author="szucs.norb3rt0424@gmail.com" w:date="2022-04-06T10:23:00Z"/>
            </w:rPr>
          </w:rPrChange>
        </w:rPr>
        <w:pPrChange w:id="777" w:author="szucs.norb3rt0424@gmail.com" w:date="2022-04-06T10:23:00Z">
          <w:pPr>
            <w:pStyle w:val="LO-normal"/>
          </w:pPr>
        </w:pPrChange>
      </w:pPr>
      <w:ins w:id="778" w:author="szucs.norb3rt0424@gmail.com" w:date="2022-04-06T10:23:00Z">
        <w:r w:rsidRPr="005855B2">
          <w:rPr>
            <w:rFonts w:ascii="Courier New" w:hAnsi="Courier New" w:cs="Courier New"/>
            <w:rPrChange w:id="779" w:author="Céges" w:date="2022-04-17T13:36:00Z">
              <w:rPr/>
            </w:rPrChange>
          </w:rPr>
          <w:t>store</w:t>
        </w:r>
      </w:ins>
      <w:ins w:id="780" w:author="szucs.norb3rt0424@gmail.com" w:date="2022-04-06T10:24:00Z">
        <w:r w:rsidRPr="00602E24">
          <w:rPr>
            <w:rFonts w:ascii="Courier New" w:hAnsi="Courier New" w:cs="Courier New"/>
          </w:rPr>
          <w:t>Data</w:t>
        </w:r>
      </w:ins>
      <w:ins w:id="781" w:author="szucs.norb3rt0424@gmail.com" w:date="2022-04-06T10:23:00Z">
        <w:r w:rsidRPr="005855B2">
          <w:rPr>
            <w:rFonts w:ascii="Courier New" w:hAnsi="Courier New" w:cs="Courier New"/>
            <w:rPrChange w:id="782" w:author="Céges" w:date="2022-04-17T13:36:00Z">
              <w:rPr/>
            </w:rPrChange>
          </w:rPr>
          <w:t>()</w:t>
        </w:r>
      </w:ins>
    </w:p>
    <w:p w14:paraId="2E30A927" w14:textId="18A1642D" w:rsidR="00CE242C" w:rsidRPr="005855B2" w:rsidRDefault="00CE242C">
      <w:pPr>
        <w:pStyle w:val="LO-normal"/>
        <w:ind w:left="1418"/>
        <w:jc w:val="both"/>
        <w:rPr>
          <w:ins w:id="783" w:author="szucs.norb3rt0424@gmail.com" w:date="2022-04-06T10:23:00Z"/>
          <w:rFonts w:ascii="Courier New" w:hAnsi="Courier New" w:cs="Courier New"/>
          <w:sz w:val="20"/>
          <w:szCs w:val="20"/>
          <w:rPrChange w:id="784" w:author="Céges" w:date="2022-04-17T13:36:00Z">
            <w:rPr>
              <w:ins w:id="785" w:author="szucs.norb3rt0424@gmail.com" w:date="2022-04-06T10:23:00Z"/>
            </w:rPr>
          </w:rPrChange>
        </w:rPr>
        <w:pPrChange w:id="786" w:author="szucs.norb3rt0424@gmail.com" w:date="2022-04-06T10:23:00Z">
          <w:pPr>
            <w:pStyle w:val="LO-normal"/>
          </w:pPr>
        </w:pPrChange>
      </w:pPr>
      <w:ins w:id="787" w:author="szucs.norb3rt0424@gmail.com" w:date="2022-04-06T10:23:00Z">
        <w:r w:rsidRPr="005855B2">
          <w:rPr>
            <w:rFonts w:ascii="Courier New" w:hAnsi="Courier New" w:cs="Courier New"/>
            <w:sz w:val="20"/>
            <w:szCs w:val="20"/>
            <w:rPrChange w:id="788" w:author="Céges" w:date="2022-04-17T13:36:00Z">
              <w:rPr/>
            </w:rPrChange>
          </w:rPr>
          <w:t>Eltárol</w:t>
        </w:r>
        <w:r w:rsidRPr="00602E24">
          <w:rPr>
            <w:rFonts w:ascii="Courier New" w:hAnsi="Courier New" w:cs="Courier New"/>
            <w:sz w:val="20"/>
            <w:szCs w:val="20"/>
          </w:rPr>
          <w:t>ja</w:t>
        </w:r>
        <w:r w:rsidRPr="005855B2">
          <w:rPr>
            <w:rFonts w:ascii="Courier New" w:hAnsi="Courier New" w:cs="Courier New"/>
            <w:sz w:val="20"/>
            <w:szCs w:val="20"/>
            <w:rPrChange w:id="789" w:author="Céges" w:date="2022-04-17T13:36:00Z">
              <w:rPr/>
            </w:rPrChange>
          </w:rPr>
          <w:t xml:space="preserve"> az adatbázisban </w:t>
        </w:r>
        <w:r w:rsidRPr="00602E24">
          <w:rPr>
            <w:rFonts w:ascii="Courier New" w:hAnsi="Courier New" w:cs="Courier New"/>
            <w:sz w:val="20"/>
            <w:szCs w:val="20"/>
          </w:rPr>
          <w:t>a felhasználó adatait</w:t>
        </w:r>
        <w:r w:rsidRPr="005855B2">
          <w:rPr>
            <w:rFonts w:ascii="Courier New" w:hAnsi="Courier New" w:cs="Courier New"/>
            <w:sz w:val="20"/>
            <w:szCs w:val="20"/>
            <w:rPrChange w:id="790" w:author="Céges" w:date="2022-04-17T13:36:00Z">
              <w:rPr/>
            </w:rPrChange>
          </w:rPr>
          <w:t>.</w:t>
        </w:r>
      </w:ins>
    </w:p>
    <w:p w14:paraId="1BD619EF" w14:textId="40046A40" w:rsidR="00CE242C" w:rsidRPr="005855B2" w:rsidRDefault="00CE242C">
      <w:pPr>
        <w:pStyle w:val="LO-normal"/>
        <w:ind w:left="1418"/>
        <w:jc w:val="both"/>
        <w:rPr>
          <w:ins w:id="791" w:author="szucs.norb3rt0424@gmail.com" w:date="2022-04-06T10:23:00Z"/>
          <w:rFonts w:ascii="Courier New" w:hAnsi="Courier New" w:cs="Courier New"/>
          <w:sz w:val="20"/>
          <w:szCs w:val="20"/>
          <w:rPrChange w:id="792" w:author="Céges" w:date="2022-04-17T13:36:00Z">
            <w:rPr>
              <w:ins w:id="793" w:author="szucs.norb3rt0424@gmail.com" w:date="2022-04-06T10:23:00Z"/>
            </w:rPr>
          </w:rPrChange>
        </w:rPr>
        <w:pPrChange w:id="794" w:author="szucs.norb3rt0424@gmail.com" w:date="2022-04-06T10:23:00Z">
          <w:pPr>
            <w:pStyle w:val="LO-normal"/>
          </w:pPr>
        </w:pPrChange>
      </w:pPr>
      <w:ins w:id="795" w:author="szucs.norb3rt0424@gmail.com" w:date="2022-04-06T10:23:00Z">
        <w:r w:rsidRPr="005855B2">
          <w:rPr>
            <w:rFonts w:ascii="Courier New" w:hAnsi="Courier New" w:cs="Courier New"/>
            <w:sz w:val="20"/>
            <w:szCs w:val="20"/>
            <w:rPrChange w:id="796" w:author="Céges" w:date="2022-04-17T13:36:00Z">
              <w:rPr/>
            </w:rPrChange>
          </w:rPr>
          <w:t xml:space="preserve">- bejövő paraméterek: request (A </w:t>
        </w:r>
        <w:r w:rsidRPr="00602E24">
          <w:rPr>
            <w:rFonts w:ascii="Courier New" w:hAnsi="Courier New" w:cs="Courier New"/>
            <w:sz w:val="20"/>
            <w:szCs w:val="20"/>
          </w:rPr>
          <w:t>felhasználó</w:t>
        </w:r>
        <w:r w:rsidRPr="005855B2">
          <w:rPr>
            <w:rFonts w:ascii="Courier New" w:hAnsi="Courier New" w:cs="Courier New"/>
            <w:sz w:val="20"/>
            <w:szCs w:val="20"/>
            <w:rPrChange w:id="797" w:author="Céges" w:date="2022-04-17T13:36:00Z">
              <w:rPr/>
            </w:rPrChange>
          </w:rPr>
          <w:t xml:space="preserve"> adatait tartalmazó kérés).</w:t>
        </w:r>
      </w:ins>
    </w:p>
    <w:p w14:paraId="39420529" w14:textId="4E641D6B" w:rsidR="00CE242C" w:rsidRPr="005855B2" w:rsidRDefault="00CE242C">
      <w:pPr>
        <w:pStyle w:val="LO-normal"/>
        <w:ind w:left="1418"/>
        <w:jc w:val="both"/>
        <w:rPr>
          <w:ins w:id="798" w:author="szucs.norb3rt0424@gmail.com" w:date="2022-04-06T10:21:00Z"/>
          <w:rFonts w:cs="Courier New"/>
          <w:sz w:val="20"/>
          <w:szCs w:val="20"/>
          <w:rPrChange w:id="799" w:author="Céges" w:date="2022-04-17T13:36:00Z">
            <w:rPr>
              <w:ins w:id="800" w:author="szucs.norb3rt0424@gmail.com" w:date="2022-04-06T10:21:00Z"/>
              <w:rFonts w:cs="Courier New"/>
            </w:rPr>
          </w:rPrChange>
        </w:rPr>
        <w:pPrChange w:id="801" w:author="szucs.norb3rt0424@gmail.com" w:date="2022-04-06T11:11:00Z">
          <w:pPr>
            <w:ind w:left="1418" w:firstLine="11"/>
          </w:pPr>
        </w:pPrChange>
      </w:pPr>
      <w:ins w:id="802" w:author="szucs.norb3rt0424@gmail.com" w:date="2022-04-06T10:23:00Z">
        <w:r w:rsidRPr="005855B2">
          <w:rPr>
            <w:rFonts w:ascii="Courier New" w:hAnsi="Courier New" w:cs="Courier New"/>
            <w:sz w:val="20"/>
            <w:szCs w:val="20"/>
            <w:rPrChange w:id="803" w:author="Céges" w:date="2022-04-17T13:36:00Z">
              <w:rPr/>
            </w:rPrChange>
          </w:rPr>
          <w:t xml:space="preserve">- kimenő adatok: </w:t>
        </w:r>
        <w:r w:rsidRPr="00602E24">
          <w:rPr>
            <w:rFonts w:ascii="Courier New" w:hAnsi="Courier New" w:cs="Courier New"/>
            <w:sz w:val="20"/>
            <w:szCs w:val="20"/>
          </w:rPr>
          <w:t>Data</w:t>
        </w:r>
        <w:r w:rsidRPr="005855B2">
          <w:rPr>
            <w:rFonts w:ascii="Courier New" w:hAnsi="Courier New" w:cs="Courier New"/>
            <w:sz w:val="20"/>
            <w:szCs w:val="20"/>
            <w:rPrChange w:id="804" w:author="Céges" w:date="2022-04-17T13:36:00Z">
              <w:rPr/>
            </w:rPrChange>
          </w:rPr>
          <w:t xml:space="preserve"> (A </w:t>
        </w:r>
        <w:r w:rsidRPr="00602E24">
          <w:rPr>
            <w:rFonts w:ascii="Courier New" w:hAnsi="Courier New" w:cs="Courier New"/>
            <w:sz w:val="20"/>
            <w:szCs w:val="20"/>
          </w:rPr>
          <w:t>felhasználó</w:t>
        </w:r>
        <w:r w:rsidRPr="005855B2">
          <w:rPr>
            <w:rFonts w:ascii="Courier New" w:hAnsi="Courier New" w:cs="Courier New"/>
            <w:sz w:val="20"/>
            <w:szCs w:val="20"/>
            <w:rPrChange w:id="805" w:author="Céges" w:date="2022-04-17T13:36:00Z">
              <w:rPr/>
            </w:rPrChange>
          </w:rPr>
          <w:t xml:space="preserve"> adatait tartalmazó modell).</w:t>
        </w:r>
      </w:ins>
    </w:p>
    <w:p w14:paraId="49958687" w14:textId="77777777" w:rsidR="00CE242C" w:rsidRPr="00602E24" w:rsidRDefault="00CE242C" w:rsidP="001B6FAC">
      <w:pPr>
        <w:pStyle w:val="LO-normal"/>
        <w:ind w:left="1418"/>
        <w:jc w:val="both"/>
        <w:rPr>
          <w:ins w:id="806" w:author="szucs.norb3rt0424@gmail.com" w:date="2022-04-06T10:21:00Z"/>
          <w:rFonts w:ascii="Courier New" w:hAnsi="Courier New" w:cs="Courier New"/>
        </w:rPr>
      </w:pPr>
      <w:ins w:id="807" w:author="szucs.norb3rt0424@gmail.com" w:date="2022-04-06T10:21:00Z">
        <w:r w:rsidRPr="00602E24">
          <w:rPr>
            <w:rFonts w:ascii="Courier New" w:hAnsi="Courier New" w:cs="Courier New"/>
          </w:rPr>
          <w:t>show()</w:t>
        </w:r>
      </w:ins>
    </w:p>
    <w:p w14:paraId="0856D3AB" w14:textId="77777777" w:rsidR="00CE242C" w:rsidRPr="00602E24" w:rsidRDefault="00CE242C" w:rsidP="001B6FAC">
      <w:pPr>
        <w:pStyle w:val="LO-normal"/>
        <w:ind w:left="1418"/>
        <w:jc w:val="both"/>
        <w:rPr>
          <w:ins w:id="808" w:author="szucs.norb3rt0424@gmail.com" w:date="2022-04-06T10:21:00Z"/>
          <w:rFonts w:ascii="Courier New" w:hAnsi="Courier New" w:cs="Courier New"/>
          <w:sz w:val="20"/>
          <w:szCs w:val="20"/>
        </w:rPr>
      </w:pPr>
      <w:ins w:id="809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>Visszaadja egy kiválasztott felhasználó adatait.</w:t>
        </w:r>
      </w:ins>
    </w:p>
    <w:p w14:paraId="06030CCF" w14:textId="77777777" w:rsidR="00CE242C" w:rsidRPr="00602E24" w:rsidRDefault="00CE242C" w:rsidP="001B6FAC">
      <w:pPr>
        <w:pStyle w:val="LO-normal"/>
        <w:ind w:left="1418"/>
        <w:jc w:val="both"/>
        <w:rPr>
          <w:ins w:id="810" w:author="szucs.norb3rt0424@gmail.com" w:date="2022-04-06T10:21:00Z"/>
          <w:rFonts w:ascii="Courier New" w:hAnsi="Courier New" w:cs="Courier New"/>
          <w:sz w:val="20"/>
          <w:szCs w:val="20"/>
        </w:rPr>
      </w:pPr>
      <w:ins w:id="811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>- bejövő paraméterek: $id (A kiválasztott felhasználó azonosítója)</w:t>
        </w:r>
      </w:ins>
    </w:p>
    <w:p w14:paraId="3E0F11D4" w14:textId="01D7066B" w:rsidR="00CE242C" w:rsidRPr="00602E24" w:rsidRDefault="00CE242C" w:rsidP="001B6FAC">
      <w:pPr>
        <w:pStyle w:val="LO-normal"/>
        <w:ind w:left="1418"/>
        <w:jc w:val="both"/>
        <w:rPr>
          <w:ins w:id="812" w:author="szucs.norb3rt0424@gmail.com" w:date="2022-04-06T10:24:00Z"/>
          <w:rFonts w:ascii="Courier New" w:hAnsi="Courier New" w:cs="Courier New"/>
          <w:sz w:val="20"/>
          <w:szCs w:val="20"/>
        </w:rPr>
      </w:pPr>
      <w:ins w:id="813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814" w:author="szucs.norb3rt0424@gmail.com" w:date="2022-04-06T10:24:00Z">
        <w:r w:rsidRPr="00602E24">
          <w:rPr>
            <w:rFonts w:ascii="Courier New" w:hAnsi="Courier New" w:cs="Courier New"/>
            <w:sz w:val="20"/>
            <w:szCs w:val="20"/>
          </w:rPr>
          <w:t>Data</w:t>
        </w:r>
      </w:ins>
      <w:ins w:id="815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 xml:space="preserve"> (A kiválasztott felhasználó adatait tartalmazó modell).</w:t>
        </w:r>
      </w:ins>
    </w:p>
    <w:p w14:paraId="311DDC56" w14:textId="77777777" w:rsidR="00CE242C" w:rsidRPr="00602E24" w:rsidRDefault="00CE242C" w:rsidP="001B6FAC">
      <w:pPr>
        <w:pStyle w:val="LO-normal"/>
        <w:ind w:left="1418"/>
        <w:jc w:val="both"/>
        <w:rPr>
          <w:ins w:id="816" w:author="szucs.norb3rt0424@gmail.com" w:date="2022-04-06T10:24:00Z"/>
          <w:rFonts w:ascii="Courier New" w:hAnsi="Courier New" w:cs="Courier New"/>
          <w:sz w:val="20"/>
          <w:szCs w:val="20"/>
        </w:rPr>
      </w:pPr>
    </w:p>
    <w:p w14:paraId="490DBEE3" w14:textId="18E739B9" w:rsidR="00CE242C" w:rsidRPr="00602E24" w:rsidRDefault="00CE242C" w:rsidP="001B6FAC">
      <w:pPr>
        <w:pStyle w:val="LO-normal"/>
        <w:ind w:left="1418"/>
        <w:jc w:val="both"/>
        <w:rPr>
          <w:ins w:id="817" w:author="szucs.norb3rt0424@gmail.com" w:date="2022-04-06T10:24:00Z"/>
          <w:rFonts w:ascii="Courier New" w:hAnsi="Courier New" w:cs="Courier New"/>
        </w:rPr>
      </w:pPr>
      <w:ins w:id="818" w:author="szucs.norb3rt0424@gmail.com" w:date="2022-04-06T10:24:00Z">
        <w:r w:rsidRPr="00602E24">
          <w:rPr>
            <w:rFonts w:ascii="Courier New" w:hAnsi="Courier New" w:cs="Courier New"/>
          </w:rPr>
          <w:t>showAll()</w:t>
        </w:r>
      </w:ins>
    </w:p>
    <w:p w14:paraId="2F60F504" w14:textId="125D86E6" w:rsidR="00CE242C" w:rsidRPr="00602E24" w:rsidRDefault="00CE242C" w:rsidP="001B6FAC">
      <w:pPr>
        <w:pStyle w:val="LO-normal"/>
        <w:ind w:left="1418"/>
        <w:jc w:val="both"/>
        <w:rPr>
          <w:ins w:id="819" w:author="szucs.norb3rt0424@gmail.com" w:date="2022-04-06T10:24:00Z"/>
          <w:rFonts w:ascii="Courier New" w:hAnsi="Courier New" w:cs="Courier New"/>
          <w:sz w:val="20"/>
          <w:szCs w:val="20"/>
        </w:rPr>
      </w:pPr>
      <w:ins w:id="820" w:author="szucs.norb3rt0424@gmail.com" w:date="2022-04-06T10:24:00Z">
        <w:r w:rsidRPr="00602E24">
          <w:rPr>
            <w:rFonts w:ascii="Courier New" w:hAnsi="Courier New" w:cs="Courier New"/>
            <w:sz w:val="20"/>
            <w:szCs w:val="20"/>
          </w:rPr>
          <w:t xml:space="preserve">Visszaadja </w:t>
        </w:r>
      </w:ins>
      <w:ins w:id="821" w:author="szucs.norb3rt0424@gmail.com" w:date="2022-04-06T10:25:00Z">
        <w:r w:rsidRPr="00602E24">
          <w:rPr>
            <w:rFonts w:ascii="Courier New" w:hAnsi="Courier New" w:cs="Courier New"/>
            <w:sz w:val="20"/>
            <w:szCs w:val="20"/>
          </w:rPr>
          <w:t>az összes</w:t>
        </w:r>
      </w:ins>
      <w:ins w:id="822" w:author="szucs.norb3rt0424@gmail.com" w:date="2022-04-06T10:24:00Z">
        <w:r w:rsidRPr="00602E24">
          <w:rPr>
            <w:rFonts w:ascii="Courier New" w:hAnsi="Courier New" w:cs="Courier New"/>
            <w:sz w:val="20"/>
            <w:szCs w:val="20"/>
          </w:rPr>
          <w:t xml:space="preserve"> felhasználó adatait.</w:t>
        </w:r>
      </w:ins>
    </w:p>
    <w:p w14:paraId="1A87066A" w14:textId="076326E0" w:rsidR="00CE242C" w:rsidRPr="00602E24" w:rsidRDefault="00CE242C" w:rsidP="001B6FAC">
      <w:pPr>
        <w:pStyle w:val="LO-normal"/>
        <w:ind w:left="1418"/>
        <w:jc w:val="both"/>
        <w:rPr>
          <w:ins w:id="823" w:author="szucs.norb3rt0424@gmail.com" w:date="2022-04-06T10:21:00Z"/>
          <w:rFonts w:ascii="Courier New" w:hAnsi="Courier New" w:cs="Courier New"/>
          <w:sz w:val="20"/>
          <w:szCs w:val="20"/>
        </w:rPr>
      </w:pPr>
      <w:ins w:id="824" w:author="szucs.norb3rt0424@gmail.com" w:date="2022-04-06T10:24:00Z">
        <w:r w:rsidRPr="00602E24">
          <w:rPr>
            <w:rFonts w:ascii="Courier New" w:hAnsi="Courier New" w:cs="Courier New"/>
            <w:sz w:val="20"/>
            <w:szCs w:val="20"/>
          </w:rPr>
          <w:t>- kimenő adatok: Data (A kiválasztott felhasználó adatait tartalmazó modell).</w:t>
        </w:r>
      </w:ins>
    </w:p>
    <w:p w14:paraId="632BC76F" w14:textId="77777777" w:rsidR="00CE242C" w:rsidRPr="00602E24" w:rsidRDefault="00CE242C" w:rsidP="001B6FAC">
      <w:pPr>
        <w:pStyle w:val="LO-normal"/>
        <w:ind w:left="1418"/>
        <w:jc w:val="both"/>
        <w:rPr>
          <w:ins w:id="825" w:author="szucs.norb3rt0424@gmail.com" w:date="2022-04-06T10:21:00Z"/>
          <w:rFonts w:ascii="Courier New" w:hAnsi="Courier New" w:cs="Courier New"/>
          <w:sz w:val="20"/>
          <w:szCs w:val="20"/>
        </w:rPr>
      </w:pPr>
    </w:p>
    <w:p w14:paraId="218EC9DD" w14:textId="77777777" w:rsidR="00CE242C" w:rsidRPr="00602E24" w:rsidRDefault="00CE242C" w:rsidP="001B6FAC">
      <w:pPr>
        <w:pStyle w:val="LO-normal"/>
        <w:ind w:left="1418"/>
        <w:jc w:val="both"/>
        <w:rPr>
          <w:ins w:id="826" w:author="szucs.norb3rt0424@gmail.com" w:date="2022-04-06T10:21:00Z"/>
          <w:rFonts w:ascii="Courier New" w:hAnsi="Courier New" w:cs="Courier New"/>
        </w:rPr>
      </w:pPr>
      <w:ins w:id="827" w:author="szucs.norb3rt0424@gmail.com" w:date="2022-04-06T10:21:00Z">
        <w:r w:rsidRPr="00602E24">
          <w:rPr>
            <w:rFonts w:ascii="Courier New" w:hAnsi="Courier New" w:cs="Courier New"/>
          </w:rPr>
          <w:t>update()</w:t>
        </w:r>
      </w:ins>
    </w:p>
    <w:p w14:paraId="7DE2E345" w14:textId="77777777" w:rsidR="00CE242C" w:rsidRPr="00602E24" w:rsidRDefault="00CE242C" w:rsidP="001B6FAC">
      <w:pPr>
        <w:pStyle w:val="LO-normal"/>
        <w:ind w:left="1418"/>
        <w:jc w:val="both"/>
        <w:rPr>
          <w:ins w:id="828" w:author="szucs.norb3rt0424@gmail.com" w:date="2022-04-06T10:21:00Z"/>
          <w:rFonts w:ascii="Courier New" w:hAnsi="Courier New" w:cs="Courier New"/>
          <w:sz w:val="20"/>
          <w:szCs w:val="20"/>
        </w:rPr>
      </w:pPr>
      <w:ins w:id="829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>Frissíti az adatbázisban tárolt egy felhasználó adatait.</w:t>
        </w:r>
      </w:ins>
    </w:p>
    <w:p w14:paraId="0435D2EB" w14:textId="77777777" w:rsidR="00CE242C" w:rsidRPr="00602E24" w:rsidRDefault="00CE242C" w:rsidP="001B6FAC">
      <w:pPr>
        <w:pStyle w:val="LO-normal"/>
        <w:ind w:left="1418"/>
        <w:jc w:val="both"/>
        <w:rPr>
          <w:ins w:id="830" w:author="szucs.norb3rt0424@gmail.com" w:date="2022-04-06T10:21:00Z"/>
          <w:rFonts w:ascii="Courier New" w:hAnsi="Courier New" w:cs="Courier New"/>
          <w:sz w:val="20"/>
          <w:szCs w:val="20"/>
        </w:rPr>
      </w:pPr>
      <w:ins w:id="831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>- bejövő paraméterek: $request, $id (A felhasználó adatait tartalmazó kérés és a felhasználó azonosítója).</w:t>
        </w:r>
      </w:ins>
    </w:p>
    <w:p w14:paraId="1FE936CC" w14:textId="53A61B93" w:rsidR="00CE242C" w:rsidRPr="00602E24" w:rsidRDefault="00CE242C" w:rsidP="001B6FAC">
      <w:pPr>
        <w:pStyle w:val="LO-normal"/>
        <w:ind w:left="1418"/>
        <w:jc w:val="both"/>
        <w:rPr>
          <w:ins w:id="832" w:author="szucs.norb3rt0424@gmail.com" w:date="2022-04-06T10:21:00Z"/>
          <w:rFonts w:ascii="Courier New" w:hAnsi="Courier New" w:cs="Courier New"/>
          <w:sz w:val="20"/>
          <w:szCs w:val="20"/>
        </w:rPr>
      </w:pPr>
      <w:ins w:id="833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834" w:author="szucs.norb3rt0424@gmail.com" w:date="2022-04-06T11:06:00Z">
        <w:r w:rsidR="00F30AF8" w:rsidRPr="00602E24">
          <w:rPr>
            <w:rFonts w:ascii="Courier New" w:hAnsi="Courier New" w:cs="Courier New"/>
            <w:sz w:val="20"/>
            <w:szCs w:val="20"/>
          </w:rPr>
          <w:t>Data</w:t>
        </w:r>
      </w:ins>
      <w:ins w:id="835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 xml:space="preserve"> (A Felhasználó adatait tartalmazó modell).</w:t>
        </w:r>
      </w:ins>
    </w:p>
    <w:p w14:paraId="50E7F724" w14:textId="77777777" w:rsidR="00CE242C" w:rsidRPr="00602E24" w:rsidRDefault="00CE242C" w:rsidP="001B6FAC">
      <w:pPr>
        <w:pStyle w:val="LO-normal"/>
        <w:ind w:left="1418"/>
        <w:jc w:val="both"/>
        <w:rPr>
          <w:ins w:id="836" w:author="szucs.norb3rt0424@gmail.com" w:date="2022-04-06T10:21:00Z"/>
          <w:rFonts w:ascii="Courier New" w:hAnsi="Courier New" w:cs="Courier New"/>
          <w:sz w:val="20"/>
          <w:szCs w:val="20"/>
        </w:rPr>
      </w:pPr>
    </w:p>
    <w:p w14:paraId="4FC3FA1D" w14:textId="77777777" w:rsidR="00CE242C" w:rsidRPr="00602E24" w:rsidRDefault="00CE242C">
      <w:pPr>
        <w:pStyle w:val="LO-normal"/>
        <w:ind w:left="709" w:firstLine="709"/>
        <w:jc w:val="both"/>
        <w:rPr>
          <w:ins w:id="837" w:author="szucs.norb3rt0424@gmail.com" w:date="2022-04-06T10:21:00Z"/>
          <w:rFonts w:ascii="Courier New" w:hAnsi="Courier New" w:cs="Courier New"/>
        </w:rPr>
        <w:pPrChange w:id="838" w:author="szucs.norb3rt0424@gmail.com" w:date="2022-04-06T11:05:00Z">
          <w:pPr>
            <w:pStyle w:val="LO-normal"/>
            <w:ind w:left="1418"/>
          </w:pPr>
        </w:pPrChange>
      </w:pPr>
      <w:ins w:id="839" w:author="szucs.norb3rt0424@gmail.com" w:date="2022-04-06T10:21:00Z">
        <w:r w:rsidRPr="00602E24">
          <w:rPr>
            <w:rFonts w:ascii="Courier New" w:hAnsi="Courier New" w:cs="Courier New"/>
          </w:rPr>
          <w:t>destroy()</w:t>
        </w:r>
      </w:ins>
    </w:p>
    <w:p w14:paraId="2C5F0593" w14:textId="773BAB2B" w:rsidR="00CE242C" w:rsidRPr="00602E24" w:rsidRDefault="00CE242C" w:rsidP="001B6FAC">
      <w:pPr>
        <w:pStyle w:val="LO-normal"/>
        <w:ind w:left="1418"/>
        <w:jc w:val="both"/>
        <w:rPr>
          <w:ins w:id="840" w:author="szucs.norb3rt0424@gmail.com" w:date="2022-04-06T10:21:00Z"/>
          <w:rFonts w:ascii="Courier New" w:hAnsi="Courier New" w:cs="Courier New"/>
          <w:sz w:val="20"/>
          <w:szCs w:val="20"/>
        </w:rPr>
      </w:pPr>
      <w:ins w:id="841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>Feladata a kiválasztott felhasználó</w:t>
        </w:r>
      </w:ins>
      <w:ins w:id="842" w:author="szucs.norb3rt0424@gmail.com" w:date="2022-04-06T11:05:00Z">
        <w:r w:rsidR="00F30AF8" w:rsidRPr="00602E24">
          <w:rPr>
            <w:rFonts w:ascii="Courier New" w:hAnsi="Courier New" w:cs="Courier New"/>
            <w:sz w:val="20"/>
            <w:szCs w:val="20"/>
          </w:rPr>
          <w:t xml:space="preserve"> </w:t>
        </w:r>
      </w:ins>
      <w:ins w:id="843" w:author="szucs.norb3rt0424@gmail.com" w:date="2022-04-06T11:06:00Z">
        <w:r w:rsidR="00F30AF8" w:rsidRPr="00602E24">
          <w:rPr>
            <w:rFonts w:ascii="Courier New" w:hAnsi="Courier New" w:cs="Courier New"/>
            <w:sz w:val="20"/>
            <w:szCs w:val="20"/>
          </w:rPr>
          <w:t>adatainak</w:t>
        </w:r>
      </w:ins>
      <w:ins w:id="844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 xml:space="preserve"> törlése az adatbázisból.</w:t>
        </w:r>
      </w:ins>
    </w:p>
    <w:p w14:paraId="5465A67A" w14:textId="0A980087" w:rsidR="00CE242C" w:rsidRPr="00602E24" w:rsidRDefault="00CE242C" w:rsidP="001B6FAC">
      <w:pPr>
        <w:pStyle w:val="LO-normal"/>
        <w:ind w:left="1418"/>
        <w:jc w:val="both"/>
        <w:rPr>
          <w:ins w:id="845" w:author="szucs.norb3rt0424@gmail.com" w:date="2022-04-06T10:21:00Z"/>
          <w:rFonts w:ascii="Courier New" w:hAnsi="Courier New" w:cs="Courier New"/>
          <w:sz w:val="20"/>
          <w:szCs w:val="20"/>
        </w:rPr>
      </w:pPr>
      <w:ins w:id="846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lastRenderedPageBreak/>
          <w:t>- bejövő paraméterek: $id (A kiválasztott felhasználó</w:t>
        </w:r>
      </w:ins>
      <w:ins w:id="847" w:author="szucs.norb3rt0424@gmail.com" w:date="2022-04-06T11:06:00Z">
        <w:r w:rsidR="00F30AF8" w:rsidRPr="00602E24">
          <w:rPr>
            <w:rFonts w:ascii="Courier New" w:hAnsi="Courier New" w:cs="Courier New"/>
            <w:sz w:val="20"/>
            <w:szCs w:val="20"/>
          </w:rPr>
          <w:t xml:space="preserve"> adatának</w:t>
        </w:r>
      </w:ins>
      <w:ins w:id="848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 xml:space="preserve"> azonosítója).</w:t>
        </w:r>
      </w:ins>
    </w:p>
    <w:p w14:paraId="42FFB4FB" w14:textId="40FCE9F7" w:rsidR="00875A38" w:rsidRPr="00602E24" w:rsidRDefault="00CE242C" w:rsidP="007A7A22">
      <w:pPr>
        <w:pStyle w:val="LO-normal"/>
        <w:ind w:left="1418"/>
        <w:jc w:val="both"/>
        <w:rPr>
          <w:ins w:id="849" w:author="szucs.norb3rt0424@gmail.com" w:date="2022-04-06T11:22:00Z"/>
          <w:rFonts w:cs="Courier New"/>
          <w:sz w:val="20"/>
          <w:szCs w:val="20"/>
        </w:rPr>
      </w:pPr>
      <w:ins w:id="850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851" w:author="szucs.norb3rt0424@gmail.com" w:date="2022-04-06T11:06:00Z">
        <w:r w:rsidR="00F30AF8" w:rsidRPr="00602E24">
          <w:rPr>
            <w:rFonts w:ascii="Courier New" w:hAnsi="Courier New" w:cs="Courier New"/>
            <w:sz w:val="20"/>
            <w:szCs w:val="20"/>
          </w:rPr>
          <w:t>Data</w:t>
        </w:r>
      </w:ins>
      <w:ins w:id="852" w:author="szucs.norb3rt0424@gmail.com" w:date="2022-04-06T10:21:00Z">
        <w:r w:rsidRPr="00602E24">
          <w:rPr>
            <w:rFonts w:ascii="Courier New" w:hAnsi="Courier New" w:cs="Courier New"/>
            <w:sz w:val="20"/>
            <w:szCs w:val="20"/>
          </w:rPr>
          <w:t xml:space="preserve"> (A kiválasztott felhasználó adatait tartalmazó modell).</w:t>
        </w:r>
      </w:ins>
    </w:p>
    <w:p w14:paraId="5FF222B0" w14:textId="77777777" w:rsidR="000C5908" w:rsidRPr="00602E24" w:rsidRDefault="000C5908">
      <w:pPr>
        <w:pStyle w:val="LO-normal"/>
        <w:ind w:left="1418"/>
        <w:jc w:val="both"/>
        <w:rPr>
          <w:ins w:id="853" w:author="szucs.norb3rt0424@gmail.com" w:date="2022-04-06T09:55:00Z"/>
          <w:rFonts w:cs="Courier New"/>
          <w:sz w:val="20"/>
          <w:szCs w:val="20"/>
        </w:rPr>
        <w:pPrChange w:id="854" w:author="szucs.norb3rt0424@gmail.com" w:date="2022-04-06T11:22:00Z">
          <w:pPr>
            <w:ind w:left="1418" w:firstLine="11"/>
          </w:pPr>
        </w:pPrChange>
      </w:pPr>
    </w:p>
    <w:p w14:paraId="77B8429B" w14:textId="1156E3C3" w:rsidR="00FD1565" w:rsidRPr="00602E24" w:rsidRDefault="00FD1565" w:rsidP="001E7FC8">
      <w:pPr>
        <w:pStyle w:val="Cmsor3"/>
        <w:rPr>
          <w:ins w:id="855" w:author="szucs.norb3rt0424@gmail.com" w:date="2022-04-06T11:06:00Z"/>
        </w:rPr>
      </w:pPr>
      <w:bookmarkStart w:id="856" w:name="_Toc101257689"/>
      <w:ins w:id="857" w:author="szucs.norb3rt0424@gmail.com" w:date="2022-04-06T11:06:00Z">
        <w:r w:rsidRPr="00602E24">
          <w:t>MealController</w:t>
        </w:r>
        <w:bookmarkEnd w:id="856"/>
      </w:ins>
    </w:p>
    <w:p w14:paraId="72E0363B" w14:textId="1CB3F385" w:rsidR="00FD1565" w:rsidRPr="00602E24" w:rsidRDefault="00FD1565" w:rsidP="001E7FC8">
      <w:pPr>
        <w:pStyle w:val="LO-normal"/>
        <w:ind w:left="1418" w:firstLine="709"/>
        <w:jc w:val="both"/>
        <w:rPr>
          <w:ins w:id="858" w:author="szucs.norb3rt0424@gmail.com" w:date="2022-04-06T11:06:00Z"/>
          <w:rFonts w:ascii="Courier New" w:hAnsi="Courier New" w:cs="Courier New"/>
          <w:sz w:val="20"/>
          <w:szCs w:val="20"/>
        </w:rPr>
      </w:pPr>
      <w:ins w:id="859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Feladata </w:t>
        </w:r>
      </w:ins>
      <w:ins w:id="860" w:author="szucs.norb3rt0424@gmail.com" w:date="2022-04-06T11:07:00Z">
        <w:r w:rsidRPr="00602E24">
          <w:rPr>
            <w:rFonts w:ascii="Courier New" w:hAnsi="Courier New" w:cs="Courier New"/>
            <w:sz w:val="20"/>
            <w:szCs w:val="20"/>
          </w:rPr>
          <w:t xml:space="preserve">új étel létrehozása, </w:t>
        </w:r>
      </w:ins>
      <w:ins w:id="861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a meglévő </w:t>
        </w:r>
      </w:ins>
      <w:ins w:id="862" w:author="szucs.norb3rt0424@gmail.com" w:date="2022-04-06T11:07:00Z">
        <w:r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863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adatainak módosítása, meglévő </w:t>
        </w:r>
      </w:ins>
      <w:ins w:id="864" w:author="szucs.norb3rt0424@gmail.com" w:date="2022-04-06T11:07:00Z">
        <w:r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865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keresése, meglévő </w:t>
        </w:r>
      </w:ins>
      <w:ins w:id="866" w:author="szucs.norb3rt0424@gmail.com" w:date="2022-04-06T11:07:00Z">
        <w:r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867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törlése.</w:t>
        </w:r>
      </w:ins>
    </w:p>
    <w:p w14:paraId="1E8D7470" w14:textId="77777777" w:rsidR="00FD1565" w:rsidRPr="00602E24" w:rsidRDefault="00FD1565" w:rsidP="001B6FAC">
      <w:pPr>
        <w:ind w:left="1418" w:firstLine="11"/>
        <w:jc w:val="both"/>
        <w:rPr>
          <w:ins w:id="868" w:author="szucs.norb3rt0424@gmail.com" w:date="2022-04-06T11:06:00Z"/>
          <w:rFonts w:cs="Courier New"/>
        </w:rPr>
      </w:pPr>
      <w:ins w:id="869" w:author="szucs.norb3rt0424@gmail.com" w:date="2022-04-06T11:06:00Z">
        <w:r w:rsidRPr="00602E24">
          <w:rPr>
            <w:rFonts w:cs="Courier New"/>
          </w:rPr>
          <w:t>Metódusok:</w:t>
        </w:r>
      </w:ins>
    </w:p>
    <w:p w14:paraId="06E416D1" w14:textId="1F596401" w:rsidR="00B94619" w:rsidRPr="00602E24" w:rsidRDefault="00B94619" w:rsidP="001B6FAC">
      <w:pPr>
        <w:pStyle w:val="LO-normal"/>
        <w:ind w:left="1418"/>
        <w:jc w:val="both"/>
        <w:rPr>
          <w:ins w:id="870" w:author="szucs.norb3rt0424@gmail.com" w:date="2022-04-06T11:08:00Z"/>
          <w:rFonts w:ascii="Courier New" w:hAnsi="Courier New" w:cs="Courier New"/>
        </w:rPr>
      </w:pPr>
      <w:ins w:id="871" w:author="szucs.norb3rt0424@gmail.com" w:date="2022-04-06T11:08:00Z">
        <w:r w:rsidRPr="00602E24">
          <w:rPr>
            <w:rFonts w:ascii="Courier New" w:hAnsi="Courier New" w:cs="Courier New"/>
          </w:rPr>
          <w:t>store()</w:t>
        </w:r>
      </w:ins>
    </w:p>
    <w:p w14:paraId="774C0798" w14:textId="0E61034F" w:rsidR="00B94619" w:rsidRPr="00602E24" w:rsidRDefault="00B94619" w:rsidP="001B6FAC">
      <w:pPr>
        <w:pStyle w:val="LO-normal"/>
        <w:ind w:left="1418"/>
        <w:jc w:val="both"/>
        <w:rPr>
          <w:ins w:id="872" w:author="szucs.norb3rt0424@gmail.com" w:date="2022-04-06T11:08:00Z"/>
          <w:rFonts w:ascii="Courier New" w:hAnsi="Courier New" w:cs="Courier New"/>
          <w:sz w:val="20"/>
          <w:szCs w:val="20"/>
        </w:rPr>
      </w:pPr>
      <w:ins w:id="873" w:author="szucs.norb3rt0424@gmail.com" w:date="2022-04-06T11:08:00Z">
        <w:r w:rsidRPr="00602E24">
          <w:rPr>
            <w:rFonts w:ascii="Courier New" w:hAnsi="Courier New" w:cs="Courier New"/>
            <w:sz w:val="20"/>
            <w:szCs w:val="20"/>
          </w:rPr>
          <w:t xml:space="preserve">Eltárolja az adatbázisban a </w:t>
        </w:r>
      </w:ins>
      <w:ins w:id="874" w:author="szucs.norb3rt0424@gmail.com" w:date="2022-04-06T11:12:00Z">
        <w:r w:rsidR="000C5908"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875" w:author="szucs.norb3rt0424@gmail.com" w:date="2022-04-06T11:08:00Z">
        <w:r w:rsidRPr="00602E24">
          <w:rPr>
            <w:rFonts w:ascii="Courier New" w:hAnsi="Courier New" w:cs="Courier New"/>
            <w:sz w:val="20"/>
            <w:szCs w:val="20"/>
          </w:rPr>
          <w:t xml:space="preserve"> adatait.</w:t>
        </w:r>
      </w:ins>
    </w:p>
    <w:p w14:paraId="3ACC5C5A" w14:textId="359001EA" w:rsidR="00B94619" w:rsidRPr="00602E24" w:rsidRDefault="00B94619" w:rsidP="001B6FAC">
      <w:pPr>
        <w:pStyle w:val="LO-normal"/>
        <w:ind w:left="1418"/>
        <w:jc w:val="both"/>
        <w:rPr>
          <w:ins w:id="876" w:author="szucs.norb3rt0424@gmail.com" w:date="2022-04-06T11:08:00Z"/>
          <w:rFonts w:ascii="Courier New" w:hAnsi="Courier New" w:cs="Courier New"/>
          <w:sz w:val="20"/>
          <w:szCs w:val="20"/>
        </w:rPr>
      </w:pPr>
      <w:ins w:id="877" w:author="szucs.norb3rt0424@gmail.com" w:date="2022-04-06T11:08:00Z">
        <w:r w:rsidRPr="00602E24">
          <w:rPr>
            <w:rFonts w:ascii="Courier New" w:hAnsi="Courier New" w:cs="Courier New"/>
            <w:sz w:val="20"/>
            <w:szCs w:val="20"/>
          </w:rPr>
          <w:t>- bejövő paraméterek: request (A</w:t>
        </w:r>
      </w:ins>
      <w:ins w:id="878" w:author="szucs.norb3rt0424@gmail.com" w:date="2022-04-06T11:11:00Z">
        <w:r w:rsidR="000C5908" w:rsidRPr="00602E24">
          <w:rPr>
            <w:rFonts w:ascii="Courier New" w:hAnsi="Courier New" w:cs="Courier New"/>
            <w:sz w:val="20"/>
            <w:szCs w:val="20"/>
          </w:rPr>
          <w:t xml:space="preserve">z étel </w:t>
        </w:r>
      </w:ins>
      <w:ins w:id="879" w:author="szucs.norb3rt0424@gmail.com" w:date="2022-04-06T11:08:00Z">
        <w:r w:rsidRPr="00602E24">
          <w:rPr>
            <w:rFonts w:ascii="Courier New" w:hAnsi="Courier New" w:cs="Courier New"/>
            <w:sz w:val="20"/>
            <w:szCs w:val="20"/>
          </w:rPr>
          <w:t>adatait tartalmazó kérés).</w:t>
        </w:r>
      </w:ins>
    </w:p>
    <w:p w14:paraId="00819956" w14:textId="50B62605" w:rsidR="00B94619" w:rsidRPr="005855B2" w:rsidRDefault="00B94619" w:rsidP="001B6FAC">
      <w:pPr>
        <w:pStyle w:val="LO-normal"/>
        <w:ind w:left="1418"/>
        <w:jc w:val="both"/>
        <w:rPr>
          <w:ins w:id="880" w:author="szucs.norb3rt0424@gmail.com" w:date="2022-04-06T11:08:00Z"/>
          <w:rFonts w:ascii="Courier New" w:hAnsi="Courier New" w:cs="Courier New"/>
          <w:sz w:val="20"/>
          <w:szCs w:val="20"/>
          <w:rPrChange w:id="881" w:author="Céges" w:date="2022-04-17T13:36:00Z">
            <w:rPr>
              <w:ins w:id="882" w:author="szucs.norb3rt0424@gmail.com" w:date="2022-04-06T11:08:00Z"/>
              <w:rFonts w:ascii="Courier New" w:hAnsi="Courier New" w:cs="Courier New"/>
            </w:rPr>
          </w:rPrChange>
        </w:rPr>
      </w:pPr>
      <w:ins w:id="883" w:author="szucs.norb3rt0424@gmail.com" w:date="2022-04-06T11:08:00Z">
        <w:r w:rsidRPr="00602E24">
          <w:rPr>
            <w:rFonts w:ascii="Courier New" w:hAnsi="Courier New" w:cs="Courier New"/>
            <w:sz w:val="20"/>
            <w:szCs w:val="20"/>
          </w:rPr>
          <w:t>- kimenő adatok: Meal (A felhasználó adatait tartalmazó modell).</w:t>
        </w:r>
      </w:ins>
    </w:p>
    <w:p w14:paraId="33B8C208" w14:textId="2FEF0AE4" w:rsidR="00FD1565" w:rsidRPr="00602E24" w:rsidRDefault="00FD1565" w:rsidP="001B6FAC">
      <w:pPr>
        <w:pStyle w:val="LO-normal"/>
        <w:ind w:left="1418"/>
        <w:jc w:val="both"/>
        <w:rPr>
          <w:ins w:id="884" w:author="szucs.norb3rt0424@gmail.com" w:date="2022-04-06T11:06:00Z"/>
          <w:rFonts w:ascii="Courier New" w:hAnsi="Courier New" w:cs="Courier New"/>
        </w:rPr>
      </w:pPr>
      <w:ins w:id="885" w:author="szucs.norb3rt0424@gmail.com" w:date="2022-04-06T11:06:00Z">
        <w:r w:rsidRPr="00602E24">
          <w:rPr>
            <w:rFonts w:ascii="Courier New" w:hAnsi="Courier New" w:cs="Courier New"/>
          </w:rPr>
          <w:t>show()</w:t>
        </w:r>
      </w:ins>
    </w:p>
    <w:p w14:paraId="51F88279" w14:textId="46DB2E58" w:rsidR="00FD1565" w:rsidRPr="00602E24" w:rsidRDefault="00FD1565" w:rsidP="001B6FAC">
      <w:pPr>
        <w:pStyle w:val="LO-normal"/>
        <w:ind w:left="1418"/>
        <w:jc w:val="both"/>
        <w:rPr>
          <w:ins w:id="886" w:author="szucs.norb3rt0424@gmail.com" w:date="2022-04-06T11:06:00Z"/>
          <w:rFonts w:ascii="Courier New" w:hAnsi="Courier New" w:cs="Courier New"/>
          <w:sz w:val="20"/>
          <w:szCs w:val="20"/>
        </w:rPr>
      </w:pPr>
      <w:ins w:id="887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Visszaadja egy kiválasztott </w:t>
        </w:r>
      </w:ins>
      <w:ins w:id="888" w:author="szucs.norb3rt0424@gmail.com" w:date="2022-04-06T11:07:00Z">
        <w:r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889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adatait.</w:t>
        </w:r>
      </w:ins>
    </w:p>
    <w:p w14:paraId="45B2466E" w14:textId="3A1499E2" w:rsidR="00FD1565" w:rsidRPr="00602E24" w:rsidRDefault="00FD1565" w:rsidP="001B6FAC">
      <w:pPr>
        <w:pStyle w:val="LO-normal"/>
        <w:ind w:left="1418"/>
        <w:jc w:val="both"/>
        <w:rPr>
          <w:ins w:id="890" w:author="szucs.norb3rt0424@gmail.com" w:date="2022-04-06T11:06:00Z"/>
          <w:rFonts w:ascii="Courier New" w:hAnsi="Courier New" w:cs="Courier New"/>
          <w:sz w:val="20"/>
          <w:szCs w:val="20"/>
        </w:rPr>
      </w:pPr>
      <w:ins w:id="891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- bejövő paraméterek: $id (A kiválasztott </w:t>
        </w:r>
      </w:ins>
      <w:ins w:id="892" w:author="szucs.norb3rt0424@gmail.com" w:date="2022-04-06T11:07:00Z">
        <w:r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893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azonosítója)</w:t>
        </w:r>
      </w:ins>
    </w:p>
    <w:p w14:paraId="60BC39C5" w14:textId="7D52132A" w:rsidR="00FD1565" w:rsidRPr="00602E24" w:rsidRDefault="00FD1565" w:rsidP="001B6FAC">
      <w:pPr>
        <w:pStyle w:val="LO-normal"/>
        <w:ind w:left="1418"/>
        <w:jc w:val="both"/>
        <w:rPr>
          <w:ins w:id="894" w:author="szucs.norb3rt0424@gmail.com" w:date="2022-04-06T11:06:00Z"/>
          <w:rFonts w:ascii="Courier New" w:hAnsi="Courier New" w:cs="Courier New"/>
          <w:sz w:val="20"/>
          <w:szCs w:val="20"/>
        </w:rPr>
      </w:pPr>
      <w:ins w:id="895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896" w:author="szucs.norb3rt0424@gmail.com" w:date="2022-04-06T11:08:00Z">
        <w:r w:rsidR="00DC294F" w:rsidRPr="00602E24">
          <w:rPr>
            <w:rFonts w:ascii="Courier New" w:hAnsi="Courier New" w:cs="Courier New"/>
            <w:sz w:val="20"/>
            <w:szCs w:val="20"/>
          </w:rPr>
          <w:t>Meal</w:t>
        </w:r>
      </w:ins>
      <w:ins w:id="897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(A kiválasztott </w:t>
        </w:r>
      </w:ins>
      <w:ins w:id="898" w:author="szucs.norb3rt0424@gmail.com" w:date="2022-04-06T11:08:00Z">
        <w:r w:rsidR="00DC294F"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899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adatait tartalmazó modell).</w:t>
        </w:r>
      </w:ins>
    </w:p>
    <w:p w14:paraId="3001359A" w14:textId="77777777" w:rsidR="00FD1565" w:rsidRPr="00602E24" w:rsidRDefault="00FD1565" w:rsidP="001B6FAC">
      <w:pPr>
        <w:pStyle w:val="LO-normal"/>
        <w:ind w:left="1418"/>
        <w:jc w:val="both"/>
        <w:rPr>
          <w:ins w:id="900" w:author="szucs.norb3rt0424@gmail.com" w:date="2022-04-06T11:06:00Z"/>
          <w:rFonts w:ascii="Courier New" w:hAnsi="Courier New" w:cs="Courier New"/>
        </w:rPr>
      </w:pPr>
      <w:ins w:id="901" w:author="szucs.norb3rt0424@gmail.com" w:date="2022-04-06T11:06:00Z">
        <w:r w:rsidRPr="00602E24">
          <w:rPr>
            <w:rFonts w:ascii="Courier New" w:hAnsi="Courier New" w:cs="Courier New"/>
          </w:rPr>
          <w:t>update()</w:t>
        </w:r>
      </w:ins>
    </w:p>
    <w:p w14:paraId="3972122A" w14:textId="20423C94" w:rsidR="00FD1565" w:rsidRPr="00602E24" w:rsidRDefault="00FD1565" w:rsidP="001B6FAC">
      <w:pPr>
        <w:pStyle w:val="LO-normal"/>
        <w:ind w:left="1418"/>
        <w:jc w:val="both"/>
        <w:rPr>
          <w:ins w:id="902" w:author="szucs.norb3rt0424@gmail.com" w:date="2022-04-06T11:06:00Z"/>
          <w:rFonts w:ascii="Courier New" w:hAnsi="Courier New" w:cs="Courier New"/>
          <w:sz w:val="20"/>
          <w:szCs w:val="20"/>
        </w:rPr>
      </w:pPr>
      <w:ins w:id="903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Frissíti az adatbázisban tárolt egy </w:t>
        </w:r>
      </w:ins>
      <w:ins w:id="904" w:author="szucs.norb3rt0424@gmail.com" w:date="2022-04-06T11:12:00Z">
        <w:r w:rsidR="000C5908"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905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adatait.</w:t>
        </w:r>
      </w:ins>
    </w:p>
    <w:p w14:paraId="682F9817" w14:textId="7AD7C95E" w:rsidR="00FD1565" w:rsidRPr="00602E24" w:rsidRDefault="00FD1565" w:rsidP="001B6FAC">
      <w:pPr>
        <w:pStyle w:val="LO-normal"/>
        <w:ind w:left="1418"/>
        <w:jc w:val="both"/>
        <w:rPr>
          <w:ins w:id="906" w:author="szucs.norb3rt0424@gmail.com" w:date="2022-04-06T11:06:00Z"/>
          <w:rFonts w:ascii="Courier New" w:hAnsi="Courier New" w:cs="Courier New"/>
          <w:sz w:val="20"/>
          <w:szCs w:val="20"/>
        </w:rPr>
      </w:pPr>
      <w:ins w:id="907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>- bejövő paraméterek: $request, $id (A</w:t>
        </w:r>
      </w:ins>
      <w:ins w:id="908" w:author="szucs.norb3rt0424@gmail.com" w:date="2022-04-06T11:12:00Z">
        <w:r w:rsidR="000C5908" w:rsidRPr="00602E24">
          <w:rPr>
            <w:rFonts w:ascii="Courier New" w:hAnsi="Courier New" w:cs="Courier New"/>
            <w:sz w:val="20"/>
            <w:szCs w:val="20"/>
          </w:rPr>
          <w:t xml:space="preserve">z étel </w:t>
        </w:r>
      </w:ins>
      <w:ins w:id="909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>adatait tartalmazó kérés és a felhasználó azonosítója).</w:t>
        </w:r>
      </w:ins>
    </w:p>
    <w:p w14:paraId="39C08012" w14:textId="15AB4CB5" w:rsidR="00FD1565" w:rsidRPr="00602E24" w:rsidRDefault="00FD1565" w:rsidP="001B6FAC">
      <w:pPr>
        <w:pStyle w:val="LO-normal"/>
        <w:ind w:left="1418"/>
        <w:jc w:val="both"/>
        <w:rPr>
          <w:ins w:id="910" w:author="szucs.norb3rt0424@gmail.com" w:date="2022-04-06T11:06:00Z"/>
          <w:rFonts w:ascii="Courier New" w:hAnsi="Courier New" w:cs="Courier New"/>
          <w:sz w:val="20"/>
          <w:szCs w:val="20"/>
        </w:rPr>
      </w:pPr>
      <w:ins w:id="911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912" w:author="szucs.norb3rt0424@gmail.com" w:date="2022-04-06T11:12:00Z">
        <w:r w:rsidR="000C5908" w:rsidRPr="00602E24">
          <w:rPr>
            <w:rFonts w:ascii="Courier New" w:hAnsi="Courier New" w:cs="Courier New"/>
            <w:sz w:val="20"/>
            <w:szCs w:val="20"/>
          </w:rPr>
          <w:t>Meal</w:t>
        </w:r>
      </w:ins>
      <w:ins w:id="913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(A</w:t>
        </w:r>
      </w:ins>
      <w:ins w:id="914" w:author="szucs.norb3rt0424@gmail.com" w:date="2022-04-06T11:12:00Z">
        <w:r w:rsidR="000C5908" w:rsidRPr="00602E24">
          <w:rPr>
            <w:rFonts w:ascii="Courier New" w:hAnsi="Courier New" w:cs="Courier New"/>
            <w:sz w:val="20"/>
            <w:szCs w:val="20"/>
          </w:rPr>
          <w:t xml:space="preserve">z étel </w:t>
        </w:r>
      </w:ins>
      <w:ins w:id="915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>adatait tartalmazó modell).</w:t>
        </w:r>
      </w:ins>
    </w:p>
    <w:p w14:paraId="28FE00D7" w14:textId="77777777" w:rsidR="00FD1565" w:rsidRPr="00602E24" w:rsidRDefault="00FD1565" w:rsidP="001B6FAC">
      <w:pPr>
        <w:pStyle w:val="LO-normal"/>
        <w:ind w:left="1418"/>
        <w:jc w:val="both"/>
        <w:rPr>
          <w:ins w:id="916" w:author="szucs.norb3rt0424@gmail.com" w:date="2022-04-06T11:06:00Z"/>
          <w:rFonts w:ascii="Courier New" w:hAnsi="Courier New" w:cs="Courier New"/>
        </w:rPr>
      </w:pPr>
      <w:ins w:id="917" w:author="szucs.norb3rt0424@gmail.com" w:date="2022-04-06T11:06:00Z">
        <w:r w:rsidRPr="00602E24">
          <w:rPr>
            <w:rFonts w:ascii="Courier New" w:hAnsi="Courier New" w:cs="Courier New"/>
          </w:rPr>
          <w:t>search()</w:t>
        </w:r>
      </w:ins>
    </w:p>
    <w:p w14:paraId="33730AD4" w14:textId="687E7291" w:rsidR="00FD1565" w:rsidRPr="00602E24" w:rsidRDefault="00FD1565" w:rsidP="001B6FAC">
      <w:pPr>
        <w:pStyle w:val="LO-normal"/>
        <w:ind w:left="1418"/>
        <w:jc w:val="both"/>
        <w:rPr>
          <w:ins w:id="918" w:author="szucs.norb3rt0424@gmail.com" w:date="2022-04-06T11:06:00Z"/>
          <w:rFonts w:ascii="Courier New" w:hAnsi="Courier New" w:cs="Courier New"/>
          <w:sz w:val="20"/>
          <w:szCs w:val="20"/>
        </w:rPr>
      </w:pPr>
      <w:ins w:id="919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Név alapján kikeres egy vagy több </w:t>
        </w:r>
      </w:ins>
      <w:ins w:id="920" w:author="szucs.norb3rt0424@gmail.com" w:date="2022-04-06T11:13:00Z">
        <w:r w:rsidR="00772CD9" w:rsidRPr="00602E24">
          <w:rPr>
            <w:rFonts w:ascii="Courier New" w:hAnsi="Courier New" w:cs="Courier New"/>
            <w:sz w:val="20"/>
            <w:szCs w:val="20"/>
          </w:rPr>
          <w:t>ételt</w:t>
        </w:r>
      </w:ins>
      <w:ins w:id="921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az adatbázisból.</w:t>
        </w:r>
      </w:ins>
    </w:p>
    <w:p w14:paraId="5F732EDF" w14:textId="6558D9E4" w:rsidR="00FD1565" w:rsidRPr="00602E24" w:rsidRDefault="00FD1565" w:rsidP="001B6FAC">
      <w:pPr>
        <w:pStyle w:val="LO-normal"/>
        <w:ind w:left="1418"/>
        <w:jc w:val="both"/>
        <w:rPr>
          <w:ins w:id="922" w:author="szucs.norb3rt0424@gmail.com" w:date="2022-04-06T11:06:00Z"/>
          <w:rFonts w:ascii="Courier New" w:hAnsi="Courier New" w:cs="Courier New"/>
          <w:sz w:val="20"/>
          <w:szCs w:val="20"/>
        </w:rPr>
      </w:pPr>
      <w:ins w:id="923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>- bejövő paraméterek: $name (A</w:t>
        </w:r>
      </w:ins>
      <w:ins w:id="924" w:author="szucs.norb3rt0424@gmail.com" w:date="2022-04-06T11:13:00Z">
        <w:r w:rsidR="002E6B7A" w:rsidRPr="00602E24">
          <w:rPr>
            <w:rFonts w:ascii="Courier New" w:hAnsi="Courier New" w:cs="Courier New"/>
            <w:sz w:val="20"/>
            <w:szCs w:val="20"/>
          </w:rPr>
          <w:t xml:space="preserve">z étel </w:t>
        </w:r>
      </w:ins>
      <w:ins w:id="925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>neve).</w:t>
        </w:r>
      </w:ins>
    </w:p>
    <w:p w14:paraId="5F0E6736" w14:textId="1AD6C3D0" w:rsidR="00FD1565" w:rsidRPr="00602E24" w:rsidRDefault="00FD1565" w:rsidP="001B6FAC">
      <w:pPr>
        <w:pStyle w:val="LO-normal"/>
        <w:ind w:left="1418"/>
        <w:jc w:val="both"/>
        <w:rPr>
          <w:ins w:id="926" w:author="szucs.norb3rt0424@gmail.com" w:date="2022-04-06T11:06:00Z"/>
          <w:rFonts w:ascii="Courier New" w:hAnsi="Courier New" w:cs="Courier New"/>
          <w:sz w:val="20"/>
          <w:szCs w:val="20"/>
        </w:rPr>
      </w:pPr>
      <w:ins w:id="927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928" w:author="szucs.norb3rt0424@gmail.com" w:date="2022-04-06T11:13:00Z">
        <w:r w:rsidR="002E6B7A" w:rsidRPr="00602E24">
          <w:rPr>
            <w:rFonts w:ascii="Courier New" w:hAnsi="Courier New" w:cs="Courier New"/>
            <w:sz w:val="20"/>
            <w:szCs w:val="20"/>
          </w:rPr>
          <w:t>Meal</w:t>
        </w:r>
      </w:ins>
      <w:ins w:id="929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(Az egyezést mutató </w:t>
        </w:r>
      </w:ins>
      <w:ins w:id="930" w:author="szucs.norb3rt0424@gmail.com" w:date="2022-04-06T11:13:00Z">
        <w:r w:rsidR="002E6B7A" w:rsidRPr="00602E24">
          <w:rPr>
            <w:rFonts w:ascii="Courier New" w:hAnsi="Courier New" w:cs="Courier New"/>
            <w:sz w:val="20"/>
            <w:szCs w:val="20"/>
          </w:rPr>
          <w:t>ételek</w:t>
        </w:r>
      </w:ins>
      <w:ins w:id="931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adatait tartalmazó modell).</w:t>
        </w:r>
      </w:ins>
    </w:p>
    <w:p w14:paraId="2F73739F" w14:textId="77777777" w:rsidR="00470887" w:rsidRPr="00602E24" w:rsidRDefault="00470887" w:rsidP="001B6FAC">
      <w:pPr>
        <w:pStyle w:val="LO-normal"/>
        <w:ind w:left="1418"/>
        <w:jc w:val="both"/>
        <w:rPr>
          <w:ins w:id="932" w:author="szucs.norb3rt0424@gmail.com" w:date="2022-04-06T11:09:00Z"/>
          <w:rFonts w:ascii="Courier New" w:hAnsi="Courier New" w:cs="Courier New"/>
        </w:rPr>
      </w:pPr>
      <w:ins w:id="933" w:author="szucs.norb3rt0424@gmail.com" w:date="2022-04-06T11:09:00Z">
        <w:r w:rsidRPr="00602E24">
          <w:rPr>
            <w:rFonts w:ascii="Courier New" w:hAnsi="Courier New" w:cs="Courier New"/>
          </w:rPr>
          <w:t>showAll()</w:t>
        </w:r>
      </w:ins>
    </w:p>
    <w:p w14:paraId="7B276B3B" w14:textId="54C73C25" w:rsidR="00470887" w:rsidRPr="00602E24" w:rsidRDefault="00470887" w:rsidP="001B6FAC">
      <w:pPr>
        <w:pStyle w:val="LO-normal"/>
        <w:ind w:left="1418"/>
        <w:jc w:val="both"/>
        <w:rPr>
          <w:ins w:id="934" w:author="szucs.norb3rt0424@gmail.com" w:date="2022-04-06T11:09:00Z"/>
          <w:rFonts w:ascii="Courier New" w:hAnsi="Courier New" w:cs="Courier New"/>
          <w:sz w:val="20"/>
          <w:szCs w:val="20"/>
        </w:rPr>
      </w:pPr>
      <w:ins w:id="935" w:author="szucs.norb3rt0424@gmail.com" w:date="2022-04-06T11:09:00Z">
        <w:r w:rsidRPr="00602E24">
          <w:rPr>
            <w:rFonts w:ascii="Courier New" w:hAnsi="Courier New" w:cs="Courier New"/>
            <w:sz w:val="20"/>
            <w:szCs w:val="20"/>
          </w:rPr>
          <w:t xml:space="preserve">Visszaadja az összes </w:t>
        </w:r>
      </w:ins>
      <w:ins w:id="936" w:author="szucs.norb3rt0424@gmail.com" w:date="2022-04-06T11:13:00Z">
        <w:r w:rsidR="002E6B7A"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937" w:author="szucs.norb3rt0424@gmail.com" w:date="2022-04-06T11:09:00Z">
        <w:r w:rsidRPr="00602E24">
          <w:rPr>
            <w:rFonts w:ascii="Courier New" w:hAnsi="Courier New" w:cs="Courier New"/>
            <w:sz w:val="20"/>
            <w:szCs w:val="20"/>
          </w:rPr>
          <w:t xml:space="preserve"> adatait.</w:t>
        </w:r>
      </w:ins>
    </w:p>
    <w:p w14:paraId="7519288F" w14:textId="35C576D0" w:rsidR="00FD1565" w:rsidRPr="00602E24" w:rsidRDefault="00470887" w:rsidP="001B6FAC">
      <w:pPr>
        <w:pStyle w:val="LO-normal"/>
        <w:ind w:left="1418"/>
        <w:jc w:val="both"/>
        <w:rPr>
          <w:ins w:id="938" w:author="szucs.norb3rt0424@gmail.com" w:date="2022-04-06T11:06:00Z"/>
          <w:rFonts w:ascii="Courier New" w:hAnsi="Courier New" w:cs="Courier New"/>
          <w:sz w:val="20"/>
          <w:szCs w:val="20"/>
        </w:rPr>
      </w:pPr>
      <w:ins w:id="939" w:author="szucs.norb3rt0424@gmail.com" w:date="2022-04-06T11:09:00Z">
        <w:r w:rsidRPr="00602E24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940" w:author="szucs.norb3rt0424@gmail.com" w:date="2022-04-06T11:13:00Z">
        <w:r w:rsidR="002E6B7A" w:rsidRPr="00602E24">
          <w:rPr>
            <w:rFonts w:ascii="Courier New" w:hAnsi="Courier New" w:cs="Courier New"/>
            <w:sz w:val="20"/>
            <w:szCs w:val="20"/>
          </w:rPr>
          <w:t>Meal</w:t>
        </w:r>
      </w:ins>
      <w:ins w:id="941" w:author="szucs.norb3rt0424@gmail.com" w:date="2022-04-06T11:09:00Z">
        <w:r w:rsidRPr="00602E24">
          <w:rPr>
            <w:rFonts w:ascii="Courier New" w:hAnsi="Courier New" w:cs="Courier New"/>
            <w:sz w:val="20"/>
            <w:szCs w:val="20"/>
          </w:rPr>
          <w:t xml:space="preserve"> (A kiválasztott </w:t>
        </w:r>
      </w:ins>
      <w:ins w:id="942" w:author="szucs.norb3rt0424@gmail.com" w:date="2022-04-06T11:13:00Z">
        <w:r w:rsidR="002E6B7A"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943" w:author="szucs.norb3rt0424@gmail.com" w:date="2022-04-06T11:09:00Z">
        <w:r w:rsidRPr="00602E24">
          <w:rPr>
            <w:rFonts w:ascii="Courier New" w:hAnsi="Courier New" w:cs="Courier New"/>
            <w:sz w:val="20"/>
            <w:szCs w:val="20"/>
          </w:rPr>
          <w:t xml:space="preserve"> adatait tartalmazó modell).</w:t>
        </w:r>
      </w:ins>
    </w:p>
    <w:p w14:paraId="6135F6D3" w14:textId="77777777" w:rsidR="00FD1565" w:rsidRPr="00602E24" w:rsidRDefault="00FD1565" w:rsidP="001B6FAC">
      <w:pPr>
        <w:pStyle w:val="LO-normal"/>
        <w:ind w:left="1418"/>
        <w:jc w:val="both"/>
        <w:rPr>
          <w:ins w:id="944" w:author="szucs.norb3rt0424@gmail.com" w:date="2022-04-06T11:06:00Z"/>
          <w:rFonts w:ascii="Courier New" w:hAnsi="Courier New" w:cs="Courier New"/>
        </w:rPr>
      </w:pPr>
      <w:ins w:id="945" w:author="szucs.norb3rt0424@gmail.com" w:date="2022-04-06T11:06:00Z">
        <w:r w:rsidRPr="00602E24">
          <w:rPr>
            <w:rFonts w:ascii="Courier New" w:hAnsi="Courier New" w:cs="Courier New"/>
          </w:rPr>
          <w:t>destroy()</w:t>
        </w:r>
      </w:ins>
    </w:p>
    <w:p w14:paraId="6E4AE6AC" w14:textId="577283DA" w:rsidR="00FD1565" w:rsidRPr="00602E24" w:rsidRDefault="00FD1565" w:rsidP="001B6FAC">
      <w:pPr>
        <w:pStyle w:val="LO-normal"/>
        <w:ind w:left="1418"/>
        <w:jc w:val="both"/>
        <w:rPr>
          <w:ins w:id="946" w:author="szucs.norb3rt0424@gmail.com" w:date="2022-04-06T11:06:00Z"/>
          <w:rFonts w:ascii="Courier New" w:hAnsi="Courier New" w:cs="Courier New"/>
          <w:sz w:val="20"/>
          <w:szCs w:val="20"/>
        </w:rPr>
      </w:pPr>
      <w:ins w:id="947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Feladata a kiválasztott </w:t>
        </w:r>
      </w:ins>
      <w:ins w:id="948" w:author="szucs.norb3rt0424@gmail.com" w:date="2022-04-06T11:13:00Z">
        <w:r w:rsidR="002E6B7A"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949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törlése az adatbázisból.</w:t>
        </w:r>
      </w:ins>
    </w:p>
    <w:p w14:paraId="4A805583" w14:textId="7B86A100" w:rsidR="00FD1565" w:rsidRPr="00602E24" w:rsidRDefault="00FD1565" w:rsidP="001B6FAC">
      <w:pPr>
        <w:pStyle w:val="LO-normal"/>
        <w:ind w:left="1418"/>
        <w:jc w:val="both"/>
        <w:rPr>
          <w:ins w:id="950" w:author="szucs.norb3rt0424@gmail.com" w:date="2022-04-06T11:06:00Z"/>
          <w:rFonts w:ascii="Courier New" w:hAnsi="Courier New" w:cs="Courier New"/>
          <w:sz w:val="20"/>
          <w:szCs w:val="20"/>
        </w:rPr>
      </w:pPr>
      <w:ins w:id="951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- bejövő paraméterek: $id (A kiválasztott </w:t>
        </w:r>
      </w:ins>
      <w:ins w:id="952" w:author="szucs.norb3rt0424@gmail.com" w:date="2022-04-06T11:13:00Z">
        <w:r w:rsidR="002E6B7A"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953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azonosítója).</w:t>
        </w:r>
      </w:ins>
    </w:p>
    <w:p w14:paraId="385D5456" w14:textId="691F10B0" w:rsidR="00875A38" w:rsidRPr="00602E24" w:rsidRDefault="00FD1565" w:rsidP="001B6FAC">
      <w:pPr>
        <w:pStyle w:val="LO-normal"/>
        <w:ind w:left="1418"/>
        <w:jc w:val="both"/>
        <w:rPr>
          <w:ins w:id="954" w:author="szucs.norb3rt0424@gmail.com" w:date="2022-04-06T11:21:00Z"/>
          <w:rFonts w:ascii="Courier New" w:hAnsi="Courier New" w:cs="Courier New"/>
          <w:sz w:val="20"/>
          <w:szCs w:val="20"/>
        </w:rPr>
      </w:pPr>
      <w:ins w:id="955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- kimenő adatok: </w:t>
        </w:r>
      </w:ins>
      <w:ins w:id="956" w:author="szucs.norb3rt0424@gmail.com" w:date="2022-04-06T11:13:00Z">
        <w:r w:rsidR="002E6B7A" w:rsidRPr="00602E24">
          <w:rPr>
            <w:rFonts w:ascii="Courier New" w:hAnsi="Courier New" w:cs="Courier New"/>
            <w:sz w:val="20"/>
            <w:szCs w:val="20"/>
          </w:rPr>
          <w:t>Meal</w:t>
        </w:r>
      </w:ins>
      <w:ins w:id="957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(A kiválasztott </w:t>
        </w:r>
      </w:ins>
      <w:ins w:id="958" w:author="szucs.norb3rt0424@gmail.com" w:date="2022-04-06T11:13:00Z">
        <w:r w:rsidR="002E6B7A" w:rsidRPr="00602E24">
          <w:rPr>
            <w:rFonts w:ascii="Courier New" w:hAnsi="Courier New" w:cs="Courier New"/>
            <w:sz w:val="20"/>
            <w:szCs w:val="20"/>
          </w:rPr>
          <w:t>étel</w:t>
        </w:r>
      </w:ins>
      <w:ins w:id="959" w:author="szucs.norb3rt0424@gmail.com" w:date="2022-04-06T11:06:00Z">
        <w:r w:rsidRPr="00602E24">
          <w:rPr>
            <w:rFonts w:ascii="Courier New" w:hAnsi="Courier New" w:cs="Courier New"/>
            <w:sz w:val="20"/>
            <w:szCs w:val="20"/>
          </w:rPr>
          <w:t xml:space="preserve"> adatait tartalmazó modell).</w:t>
        </w:r>
      </w:ins>
    </w:p>
    <w:p w14:paraId="7F340B9F" w14:textId="41A88890" w:rsidR="004B7B1D" w:rsidRPr="005855B2" w:rsidRDefault="004B7B1D">
      <w:pPr>
        <w:ind w:left="709" w:firstLine="709"/>
        <w:jc w:val="both"/>
        <w:rPr>
          <w:ins w:id="960" w:author="szucs.norb3rt0424@gmail.com" w:date="2022-04-06T11:14:00Z"/>
          <w:rFonts w:cs="Courier New"/>
          <w:sz w:val="20"/>
          <w:szCs w:val="20"/>
          <w:rPrChange w:id="961" w:author="Céges" w:date="2022-04-17T13:36:00Z">
            <w:rPr>
              <w:ins w:id="962" w:author="szucs.norb3rt0424@gmail.com" w:date="2022-04-06T11:14:00Z"/>
            </w:rPr>
          </w:rPrChange>
        </w:rPr>
        <w:pPrChange w:id="963" w:author="szucs.norb3rt0424@gmail.com" w:date="2022-04-06T11:22:00Z">
          <w:pPr>
            <w:pStyle w:val="LO-normal"/>
          </w:pPr>
        </w:pPrChange>
      </w:pPr>
      <w:ins w:id="964" w:author="szucs.norb3rt0424@gmail.com" w:date="2022-04-06T11:14:00Z">
        <w:r w:rsidRPr="005855B2">
          <w:rPr>
            <w:rFonts w:cs="Courier New"/>
            <w:b/>
            <w:bCs/>
            <w:sz w:val="20"/>
            <w:szCs w:val="20"/>
            <w:rPrChange w:id="965" w:author="Céges" w:date="2022-04-17T13:36:00Z">
              <w:rPr>
                <w:b/>
                <w:bCs/>
              </w:rPr>
            </w:rPrChange>
          </w:rPr>
          <w:t>User</w:t>
        </w:r>
      </w:ins>
    </w:p>
    <w:p w14:paraId="0AAECD46" w14:textId="12826ABD" w:rsidR="004B7B1D" w:rsidRPr="005855B2" w:rsidRDefault="004B7B1D">
      <w:pPr>
        <w:pStyle w:val="LO-normal"/>
        <w:ind w:left="1418"/>
        <w:jc w:val="both"/>
        <w:rPr>
          <w:ins w:id="966" w:author="szucs.norb3rt0424@gmail.com" w:date="2022-04-06T11:14:00Z"/>
          <w:rFonts w:ascii="Courier New" w:hAnsi="Courier New" w:cs="Courier New"/>
          <w:sz w:val="20"/>
          <w:szCs w:val="20"/>
          <w:rPrChange w:id="967" w:author="Céges" w:date="2022-04-17T13:36:00Z">
            <w:rPr>
              <w:ins w:id="968" w:author="szucs.norb3rt0424@gmail.com" w:date="2022-04-06T11:14:00Z"/>
            </w:rPr>
          </w:rPrChange>
        </w:rPr>
        <w:pPrChange w:id="969" w:author="szucs.norb3rt0424@gmail.com" w:date="2022-04-06T11:14:00Z">
          <w:pPr>
            <w:pStyle w:val="LO-normal"/>
          </w:pPr>
        </w:pPrChange>
      </w:pPr>
      <w:ins w:id="970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971" w:author="Céges" w:date="2022-04-17T13:36:00Z">
              <w:rPr/>
            </w:rPrChange>
          </w:rPr>
          <w:t xml:space="preserve">A regisztrált felhasználók </w:t>
        </w:r>
        <w:r w:rsidRPr="00602E24">
          <w:rPr>
            <w:rFonts w:ascii="Courier New" w:hAnsi="Courier New" w:cs="Courier New"/>
            <w:sz w:val="20"/>
            <w:szCs w:val="20"/>
          </w:rPr>
          <w:t xml:space="preserve">adatait, illetve az azonosító </w:t>
        </w:r>
        <w:r w:rsidRPr="005855B2">
          <w:rPr>
            <w:rFonts w:ascii="Courier New" w:hAnsi="Courier New" w:cs="Courier New"/>
            <w:sz w:val="20"/>
            <w:szCs w:val="20"/>
            <w:rPrChange w:id="972" w:author="Céges" w:date="2022-04-17T13:36:00Z">
              <w:rPr/>
            </w:rPrChange>
          </w:rPr>
          <w:t>tokent amelynek a generálása a felhasználóhoz kapcsolódik írja az adatbázis megfelelő táblájába, valamint onnan szolgáltatja szükség szerint. A User modell a users adatbázis táblával van kapcsolatban az adatokat onnan olvassa és oda írja. Az osztályt a Laravel projekt generálja, használata a Sanctum autentikációs kiegészítő csomagon keresztül történik.</w:t>
        </w:r>
      </w:ins>
    </w:p>
    <w:p w14:paraId="6F05A94E" w14:textId="77777777" w:rsidR="004B7B1D" w:rsidRPr="005855B2" w:rsidRDefault="004B7B1D">
      <w:pPr>
        <w:pStyle w:val="LO-normal"/>
        <w:ind w:left="1418"/>
        <w:jc w:val="both"/>
        <w:rPr>
          <w:ins w:id="973" w:author="szucs.norb3rt0424@gmail.com" w:date="2022-04-06T11:14:00Z"/>
          <w:rFonts w:ascii="Courier New" w:hAnsi="Courier New" w:cs="Courier New"/>
          <w:sz w:val="20"/>
          <w:szCs w:val="20"/>
          <w:rPrChange w:id="974" w:author="Céges" w:date="2022-04-17T13:36:00Z">
            <w:rPr>
              <w:ins w:id="975" w:author="szucs.norb3rt0424@gmail.com" w:date="2022-04-06T11:14:00Z"/>
            </w:rPr>
          </w:rPrChange>
        </w:rPr>
        <w:pPrChange w:id="976" w:author="szucs.norb3rt0424@gmail.com" w:date="2022-04-06T11:14:00Z">
          <w:pPr>
            <w:pStyle w:val="LO-normal"/>
          </w:pPr>
        </w:pPrChange>
      </w:pPr>
    </w:p>
    <w:p w14:paraId="473CFBFD" w14:textId="78E9C7B3" w:rsidR="004B7B1D" w:rsidRPr="001B6FAC" w:rsidRDefault="004B7B1D">
      <w:pPr>
        <w:pStyle w:val="Cmsor3"/>
        <w:rPr>
          <w:ins w:id="977" w:author="szucs.norb3rt0424@gmail.com" w:date="2022-04-06T11:14:00Z"/>
        </w:rPr>
        <w:pPrChange w:id="978" w:author="szucs.norb3rt0424@gmail.com" w:date="2022-04-06T11:14:00Z">
          <w:pPr>
            <w:pStyle w:val="LO-normal"/>
          </w:pPr>
        </w:pPrChange>
      </w:pPr>
      <w:bookmarkStart w:id="979" w:name="_Toc101257690"/>
      <w:ins w:id="980" w:author="szucs.norb3rt0424@gmail.com" w:date="2022-04-06T11:15:00Z">
        <w:r w:rsidRPr="00602E24">
          <w:t>Data</w:t>
        </w:r>
      </w:ins>
      <w:bookmarkEnd w:id="979"/>
    </w:p>
    <w:p w14:paraId="099BED0F" w14:textId="77777777" w:rsidR="004B7B1D" w:rsidRPr="005855B2" w:rsidRDefault="004B7B1D">
      <w:pPr>
        <w:pStyle w:val="LO-normal"/>
        <w:ind w:left="1418"/>
        <w:jc w:val="both"/>
        <w:rPr>
          <w:ins w:id="981" w:author="szucs.norb3rt0424@gmail.com" w:date="2022-04-06T11:14:00Z"/>
          <w:rFonts w:ascii="Courier New" w:hAnsi="Courier New" w:cs="Courier New"/>
          <w:sz w:val="20"/>
          <w:szCs w:val="20"/>
          <w:rPrChange w:id="982" w:author="Céges" w:date="2022-04-17T13:36:00Z">
            <w:rPr>
              <w:ins w:id="983" w:author="szucs.norb3rt0424@gmail.com" w:date="2022-04-06T11:14:00Z"/>
            </w:rPr>
          </w:rPrChange>
        </w:rPr>
        <w:pPrChange w:id="984" w:author="szucs.norb3rt0424@gmail.com" w:date="2022-04-06T11:14:00Z">
          <w:pPr>
            <w:pStyle w:val="LO-normal"/>
          </w:pPr>
        </w:pPrChange>
      </w:pPr>
    </w:p>
    <w:p w14:paraId="3DE20B40" w14:textId="7C4C9718" w:rsidR="004B7B1D" w:rsidRPr="005855B2" w:rsidRDefault="004B7B1D">
      <w:pPr>
        <w:pStyle w:val="LO-normal"/>
        <w:ind w:left="1418" w:firstLine="709"/>
        <w:jc w:val="both"/>
        <w:rPr>
          <w:ins w:id="985" w:author="szucs.norb3rt0424@gmail.com" w:date="2022-04-06T11:14:00Z"/>
          <w:rFonts w:ascii="Courier New" w:hAnsi="Courier New" w:cs="Courier New"/>
          <w:sz w:val="20"/>
          <w:szCs w:val="20"/>
          <w:rPrChange w:id="986" w:author="Céges" w:date="2022-04-17T13:36:00Z">
            <w:rPr>
              <w:ins w:id="987" w:author="szucs.norb3rt0424@gmail.com" w:date="2022-04-06T11:14:00Z"/>
            </w:rPr>
          </w:rPrChange>
        </w:rPr>
        <w:pPrChange w:id="988" w:author="szucs.norb3rt0424@gmail.com" w:date="2022-04-06T11:14:00Z">
          <w:pPr>
            <w:pStyle w:val="LO-normal"/>
          </w:pPr>
        </w:pPrChange>
      </w:pPr>
      <w:ins w:id="989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990" w:author="Céges" w:date="2022-04-17T13:36:00Z">
              <w:rPr/>
            </w:rPrChange>
          </w:rPr>
          <w:t xml:space="preserve">Az adatbázisban felvett </w:t>
        </w:r>
      </w:ins>
      <w:ins w:id="991" w:author="szucs.norb3rt0424@gmail.com" w:date="2022-04-06T11:15:00Z">
        <w:r w:rsidRPr="00602E24">
          <w:rPr>
            <w:rFonts w:ascii="Courier New" w:hAnsi="Courier New" w:cs="Courier New"/>
            <w:sz w:val="20"/>
            <w:szCs w:val="20"/>
          </w:rPr>
          <w:t>felhasználók</w:t>
        </w:r>
      </w:ins>
      <w:ins w:id="992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993" w:author="Céges" w:date="2022-04-17T13:36:00Z">
              <w:rPr/>
            </w:rPrChange>
          </w:rPr>
          <w:t xml:space="preserve"> adatait kezeli, a </w:t>
        </w:r>
      </w:ins>
      <w:ins w:id="994" w:author="szucs.norb3rt0424@gmail.com" w:date="2022-04-06T11:16:00Z">
        <w:r w:rsidRPr="00602E24">
          <w:rPr>
            <w:rFonts w:ascii="Courier New" w:hAnsi="Courier New" w:cs="Courier New"/>
            <w:sz w:val="20"/>
            <w:szCs w:val="20"/>
          </w:rPr>
          <w:t>Data</w:t>
        </w:r>
      </w:ins>
      <w:ins w:id="995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996" w:author="Céges" w:date="2022-04-17T13:36:00Z">
              <w:rPr/>
            </w:rPrChange>
          </w:rPr>
          <w:t xml:space="preserve">Controller megfelelő metódusai által kért adatot adja vissza az adatbázis megfelelő táblájából, illetve a kontrollerből érkező </w:t>
        </w:r>
        <w:r w:rsidRPr="005855B2">
          <w:rPr>
            <w:rFonts w:ascii="Courier New" w:hAnsi="Courier New" w:cs="Courier New"/>
            <w:sz w:val="20"/>
            <w:szCs w:val="20"/>
            <w:rPrChange w:id="997" w:author="Céges" w:date="2022-04-17T13:36:00Z">
              <w:rPr/>
            </w:rPrChange>
          </w:rPr>
          <w:lastRenderedPageBreak/>
          <w:t xml:space="preserve">adatokat írja ki. Az adatbázis </w:t>
        </w:r>
      </w:ins>
      <w:ins w:id="998" w:author="szucs.norb3rt0424@gmail.com" w:date="2022-04-06T11:16:00Z">
        <w:r w:rsidRPr="00602E24">
          <w:rPr>
            <w:rFonts w:ascii="Courier New" w:hAnsi="Courier New" w:cs="Courier New"/>
            <w:sz w:val="20"/>
            <w:szCs w:val="20"/>
          </w:rPr>
          <w:t>datas</w:t>
        </w:r>
      </w:ins>
      <w:ins w:id="999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1000" w:author="Céges" w:date="2022-04-17T13:36:00Z">
              <w:rPr/>
            </w:rPrChange>
          </w:rPr>
          <w:t xml:space="preserve"> táblájával van kapcsolatban, az adatokat onnan olvassa és oda írja.</w:t>
        </w:r>
      </w:ins>
    </w:p>
    <w:p w14:paraId="23D675EF" w14:textId="77777777" w:rsidR="004B7B1D" w:rsidRPr="005855B2" w:rsidRDefault="004B7B1D">
      <w:pPr>
        <w:pStyle w:val="LO-normal"/>
        <w:ind w:left="1418"/>
        <w:jc w:val="both"/>
        <w:rPr>
          <w:ins w:id="1001" w:author="szucs.norb3rt0424@gmail.com" w:date="2022-04-06T11:14:00Z"/>
          <w:rFonts w:ascii="Courier New" w:hAnsi="Courier New" w:cs="Courier New"/>
          <w:sz w:val="20"/>
          <w:szCs w:val="20"/>
          <w:rPrChange w:id="1002" w:author="Céges" w:date="2022-04-17T13:36:00Z">
            <w:rPr>
              <w:ins w:id="1003" w:author="szucs.norb3rt0424@gmail.com" w:date="2022-04-06T11:14:00Z"/>
            </w:rPr>
          </w:rPrChange>
        </w:rPr>
        <w:pPrChange w:id="1004" w:author="szucs.norb3rt0424@gmail.com" w:date="2022-04-06T11:14:00Z">
          <w:pPr>
            <w:pStyle w:val="LO-normal"/>
          </w:pPr>
        </w:pPrChange>
      </w:pPr>
      <w:ins w:id="1005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1006" w:author="Céges" w:date="2022-04-17T13:36:00Z">
              <w:rPr/>
            </w:rPrChange>
          </w:rPr>
          <w:t>Mezők:</w:t>
        </w:r>
      </w:ins>
    </w:p>
    <w:p w14:paraId="757729F0" w14:textId="33C99208" w:rsidR="004B7B1D" w:rsidRPr="005855B2" w:rsidRDefault="004B7B1D">
      <w:pPr>
        <w:pStyle w:val="LO-normal"/>
        <w:ind w:left="1418"/>
        <w:jc w:val="both"/>
        <w:rPr>
          <w:ins w:id="1007" w:author="szucs.norb3rt0424@gmail.com" w:date="2022-04-06T11:14:00Z"/>
          <w:rFonts w:ascii="Courier New" w:hAnsi="Courier New" w:cs="Courier New"/>
          <w:sz w:val="20"/>
          <w:szCs w:val="20"/>
          <w:rPrChange w:id="1008" w:author="Céges" w:date="2022-04-17T13:36:00Z">
            <w:rPr>
              <w:ins w:id="1009" w:author="szucs.norb3rt0424@gmail.com" w:date="2022-04-06T11:14:00Z"/>
            </w:rPr>
          </w:rPrChange>
        </w:rPr>
        <w:pPrChange w:id="1010" w:author="szucs.norb3rt0424@gmail.com" w:date="2022-04-06T11:14:00Z">
          <w:pPr>
            <w:pStyle w:val="LO-normal"/>
          </w:pPr>
        </w:pPrChange>
      </w:pPr>
      <w:ins w:id="1011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1012" w:author="Céges" w:date="2022-04-17T13:36:00Z">
              <w:rPr/>
            </w:rPrChange>
          </w:rPr>
          <w:t xml:space="preserve">$fillable (array) elemei: </w:t>
        </w:r>
      </w:ins>
      <w:ins w:id="1013" w:author="szucs.norb3rt0424@gmail.com" w:date="2022-04-06T11:16:00Z">
        <w:r w:rsidRPr="00602E24">
          <w:rPr>
            <w:rFonts w:ascii="Courier New" w:hAnsi="Courier New" w:cs="Courier New"/>
            <w:sz w:val="20"/>
            <w:szCs w:val="20"/>
          </w:rPr>
          <w:t>height</w:t>
        </w:r>
      </w:ins>
      <w:ins w:id="1014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1015" w:author="Céges" w:date="2022-04-17T13:36:00Z">
              <w:rPr/>
            </w:rPrChange>
          </w:rPr>
          <w:t xml:space="preserve">, </w:t>
        </w:r>
      </w:ins>
      <w:ins w:id="1016" w:author="szucs.norb3rt0424@gmail.com" w:date="2022-04-06T11:16:00Z">
        <w:r w:rsidRPr="00602E24">
          <w:rPr>
            <w:rFonts w:ascii="Courier New" w:hAnsi="Courier New" w:cs="Courier New"/>
            <w:sz w:val="20"/>
            <w:szCs w:val="20"/>
          </w:rPr>
          <w:t>weight,</w:t>
        </w:r>
      </w:ins>
      <w:ins w:id="1017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1018" w:author="Céges" w:date="2022-04-17T13:36:00Z">
              <w:rPr/>
            </w:rPrChange>
          </w:rPr>
          <w:t xml:space="preserve"> </w:t>
        </w:r>
      </w:ins>
      <w:ins w:id="1019" w:author="szucs.norb3rt0424@gmail.com" w:date="2022-04-06T11:16:00Z">
        <w:r w:rsidRPr="00602E24">
          <w:rPr>
            <w:rFonts w:ascii="Courier New" w:hAnsi="Courier New" w:cs="Courier New"/>
            <w:sz w:val="20"/>
            <w:szCs w:val="20"/>
          </w:rPr>
          <w:t>age</w:t>
        </w:r>
      </w:ins>
      <w:ins w:id="1020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1021" w:author="Céges" w:date="2022-04-17T13:36:00Z">
              <w:rPr/>
            </w:rPrChange>
          </w:rPr>
          <w:t xml:space="preserve">, </w:t>
        </w:r>
      </w:ins>
      <w:ins w:id="1022" w:author="szucs.norb3rt0424@gmail.com" w:date="2022-04-06T11:16:00Z">
        <w:r w:rsidRPr="00602E24">
          <w:rPr>
            <w:rFonts w:ascii="Courier New" w:hAnsi="Courier New" w:cs="Courier New"/>
            <w:sz w:val="20"/>
            <w:szCs w:val="20"/>
          </w:rPr>
          <w:t>gender</w:t>
        </w:r>
      </w:ins>
      <w:ins w:id="1023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1024" w:author="Céges" w:date="2022-04-17T13:36:00Z">
              <w:rPr/>
            </w:rPrChange>
          </w:rPr>
          <w:t xml:space="preserve">, </w:t>
        </w:r>
      </w:ins>
      <w:ins w:id="1025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>allcalories, waterintake</w:t>
        </w:r>
      </w:ins>
    </w:p>
    <w:p w14:paraId="7790CD67" w14:textId="73B4FA81" w:rsidR="004B7B1D" w:rsidRPr="00602E24" w:rsidRDefault="004B7B1D" w:rsidP="001B6FAC">
      <w:pPr>
        <w:pStyle w:val="LO-normal"/>
        <w:ind w:left="1418"/>
        <w:jc w:val="both"/>
        <w:rPr>
          <w:ins w:id="1026" w:author="szucs.norb3rt0424@gmail.com" w:date="2022-04-06T11:17:00Z"/>
          <w:rFonts w:ascii="Courier New" w:hAnsi="Courier New" w:cs="Courier New"/>
          <w:sz w:val="20"/>
          <w:szCs w:val="20"/>
        </w:rPr>
      </w:pPr>
      <w:ins w:id="1027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1028" w:author="Céges" w:date="2022-04-17T13:36:00Z">
              <w:rPr/>
            </w:rPrChange>
          </w:rPr>
          <w:t xml:space="preserve">A fillable mező elemei egy – egy mező a </w:t>
        </w:r>
      </w:ins>
      <w:ins w:id="1029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>datas</w:t>
        </w:r>
      </w:ins>
      <w:ins w:id="1030" w:author="szucs.norb3rt0424@gmail.com" w:date="2022-04-06T11:14:00Z">
        <w:r w:rsidRPr="005855B2">
          <w:rPr>
            <w:rFonts w:ascii="Courier New" w:hAnsi="Courier New" w:cs="Courier New"/>
            <w:sz w:val="20"/>
            <w:szCs w:val="20"/>
            <w:rPrChange w:id="1031" w:author="Céges" w:date="2022-04-17T13:36:00Z">
              <w:rPr/>
            </w:rPrChange>
          </w:rPr>
          <w:t xml:space="preserve"> adatbázis táblában. Biztonsági okokból csak a felsorolt mezőket írhatja a modell az adatbázisban. </w:t>
        </w:r>
      </w:ins>
    </w:p>
    <w:p w14:paraId="00FB1F6D" w14:textId="3CF1561D" w:rsidR="004B7B1D" w:rsidRPr="00602E24" w:rsidRDefault="004B7B1D" w:rsidP="001B6FAC">
      <w:pPr>
        <w:pStyle w:val="LO-normal"/>
        <w:ind w:left="1418"/>
        <w:jc w:val="both"/>
        <w:rPr>
          <w:ins w:id="1032" w:author="szucs.norb3rt0424@gmail.com" w:date="2022-04-06T11:17:00Z"/>
          <w:rFonts w:ascii="Courier New" w:hAnsi="Courier New" w:cs="Courier New"/>
          <w:sz w:val="20"/>
          <w:szCs w:val="20"/>
        </w:rPr>
      </w:pPr>
    </w:p>
    <w:p w14:paraId="2E7BC79B" w14:textId="6B5E4171" w:rsidR="004B7B1D" w:rsidRPr="00602E24" w:rsidRDefault="004B7B1D" w:rsidP="001E7FC8">
      <w:pPr>
        <w:pStyle w:val="Cmsor3"/>
        <w:rPr>
          <w:ins w:id="1033" w:author="szucs.norb3rt0424@gmail.com" w:date="2022-04-06T11:17:00Z"/>
        </w:rPr>
      </w:pPr>
      <w:bookmarkStart w:id="1034" w:name="_Toc101257691"/>
      <w:ins w:id="1035" w:author="szucs.norb3rt0424@gmail.com" w:date="2022-04-06T11:17:00Z">
        <w:r w:rsidRPr="00602E24">
          <w:t>Meal</w:t>
        </w:r>
        <w:bookmarkEnd w:id="1034"/>
      </w:ins>
    </w:p>
    <w:p w14:paraId="5DA5575B" w14:textId="77777777" w:rsidR="004B7B1D" w:rsidRPr="00602E24" w:rsidRDefault="004B7B1D" w:rsidP="001B6FAC">
      <w:pPr>
        <w:pStyle w:val="LO-normal"/>
        <w:ind w:left="1418"/>
        <w:jc w:val="both"/>
        <w:rPr>
          <w:ins w:id="1036" w:author="szucs.norb3rt0424@gmail.com" w:date="2022-04-06T11:17:00Z"/>
          <w:rFonts w:ascii="Courier New" w:hAnsi="Courier New" w:cs="Courier New"/>
          <w:sz w:val="20"/>
          <w:szCs w:val="20"/>
        </w:rPr>
      </w:pPr>
    </w:p>
    <w:p w14:paraId="2B1513EE" w14:textId="43EEFE2C" w:rsidR="004B7B1D" w:rsidRPr="00602E24" w:rsidRDefault="004B7B1D" w:rsidP="001B6FAC">
      <w:pPr>
        <w:pStyle w:val="LO-normal"/>
        <w:ind w:left="1418"/>
        <w:jc w:val="both"/>
        <w:rPr>
          <w:ins w:id="1037" w:author="szucs.norb3rt0424@gmail.com" w:date="2022-04-06T11:17:00Z"/>
          <w:rFonts w:ascii="Courier New" w:hAnsi="Courier New" w:cs="Courier New"/>
          <w:sz w:val="20"/>
          <w:szCs w:val="20"/>
        </w:rPr>
      </w:pPr>
      <w:ins w:id="1038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Az adatbázisban felvett étele adatait kezeli, a </w:t>
        </w:r>
      </w:ins>
      <w:ins w:id="1039" w:author="szucs.norb3rt0424@gmail.com" w:date="2022-04-06T11:18:00Z">
        <w:r w:rsidRPr="00602E24">
          <w:rPr>
            <w:rFonts w:ascii="Courier New" w:hAnsi="Courier New" w:cs="Courier New"/>
            <w:sz w:val="20"/>
            <w:szCs w:val="20"/>
          </w:rPr>
          <w:t>Meal</w:t>
        </w:r>
      </w:ins>
      <w:ins w:id="1040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Controller megfelelő metódusai által kért adatot adja vissza az adatbázis megfelelő táblájából, illetve a kontrollerből érkező adatokat írja ki. Az adatbázis </w:t>
        </w:r>
      </w:ins>
      <w:ins w:id="1041" w:author="szucs.norb3rt0424@gmail.com" w:date="2022-04-06T11:18:00Z">
        <w:r w:rsidRPr="00602E24">
          <w:rPr>
            <w:rFonts w:ascii="Courier New" w:hAnsi="Courier New" w:cs="Courier New"/>
            <w:sz w:val="20"/>
            <w:szCs w:val="20"/>
          </w:rPr>
          <w:t>meals</w:t>
        </w:r>
      </w:ins>
      <w:ins w:id="1042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 táblájával van kapcsolatban, az adatokat onnan olvassa és oda írja.</w:t>
        </w:r>
      </w:ins>
    </w:p>
    <w:p w14:paraId="62AA4B14" w14:textId="77777777" w:rsidR="004B7B1D" w:rsidRPr="00602E24" w:rsidRDefault="004B7B1D" w:rsidP="001B6FAC">
      <w:pPr>
        <w:pStyle w:val="LO-normal"/>
        <w:ind w:left="1418"/>
        <w:jc w:val="both"/>
        <w:rPr>
          <w:ins w:id="1043" w:author="szucs.norb3rt0424@gmail.com" w:date="2022-04-06T11:17:00Z"/>
          <w:rFonts w:ascii="Courier New" w:hAnsi="Courier New" w:cs="Courier New"/>
          <w:sz w:val="20"/>
          <w:szCs w:val="20"/>
        </w:rPr>
      </w:pPr>
      <w:ins w:id="1044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>Mezők:</w:t>
        </w:r>
      </w:ins>
    </w:p>
    <w:p w14:paraId="3A0F3241" w14:textId="4F2AE7DD" w:rsidR="004B7B1D" w:rsidRPr="00602E24" w:rsidRDefault="004B7B1D" w:rsidP="001B6FAC">
      <w:pPr>
        <w:pStyle w:val="LO-normal"/>
        <w:ind w:left="1418"/>
        <w:jc w:val="both"/>
        <w:rPr>
          <w:ins w:id="1045" w:author="szucs.norb3rt0424@gmail.com" w:date="2022-04-06T11:17:00Z"/>
          <w:rFonts w:ascii="Courier New" w:hAnsi="Courier New" w:cs="Courier New"/>
          <w:sz w:val="20"/>
          <w:szCs w:val="20"/>
        </w:rPr>
      </w:pPr>
      <w:ins w:id="1046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$fillable (array) elemei: </w:t>
        </w:r>
      </w:ins>
      <w:ins w:id="1047" w:author="szucs.norb3rt0424@gmail.com" w:date="2022-04-06T11:18:00Z">
        <w:r w:rsidRPr="00602E24">
          <w:rPr>
            <w:rFonts w:ascii="Courier New" w:hAnsi="Courier New" w:cs="Courier New"/>
            <w:sz w:val="20"/>
            <w:szCs w:val="20"/>
          </w:rPr>
          <w:t>name</w:t>
        </w:r>
      </w:ins>
      <w:ins w:id="1048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, </w:t>
        </w:r>
      </w:ins>
      <w:ins w:id="1049" w:author="szucs.norb3rt0424@gmail.com" w:date="2022-04-06T11:18:00Z">
        <w:r w:rsidRPr="00602E24">
          <w:rPr>
            <w:rFonts w:ascii="Courier New" w:hAnsi="Courier New" w:cs="Courier New"/>
            <w:sz w:val="20"/>
            <w:szCs w:val="20"/>
          </w:rPr>
          <w:t>calorievalue</w:t>
        </w:r>
      </w:ins>
      <w:ins w:id="1050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, </w:t>
        </w:r>
      </w:ins>
      <w:ins w:id="1051" w:author="szucs.norb3rt0424@gmail.com" w:date="2022-04-06T11:18:00Z">
        <w:r w:rsidRPr="00602E24">
          <w:rPr>
            <w:rFonts w:ascii="Courier New" w:hAnsi="Courier New" w:cs="Courier New"/>
            <w:sz w:val="20"/>
            <w:szCs w:val="20"/>
          </w:rPr>
          <w:t>fat</w:t>
        </w:r>
      </w:ins>
      <w:ins w:id="1052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, </w:t>
        </w:r>
      </w:ins>
      <w:ins w:id="1053" w:author="szucs.norb3rt0424@gmail.com" w:date="2022-04-06T11:18:00Z">
        <w:r w:rsidRPr="00602E24">
          <w:rPr>
            <w:rFonts w:ascii="Courier New" w:hAnsi="Courier New" w:cs="Courier New"/>
            <w:sz w:val="20"/>
            <w:szCs w:val="20"/>
          </w:rPr>
          <w:t>protein</w:t>
        </w:r>
      </w:ins>
      <w:ins w:id="1054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, </w:t>
        </w:r>
      </w:ins>
      <w:ins w:id="1055" w:author="szucs.norb3rt0424@gmail.com" w:date="2022-04-06T11:18:00Z">
        <w:r w:rsidRPr="00602E24">
          <w:rPr>
            <w:rFonts w:ascii="Courier New" w:hAnsi="Courier New" w:cs="Courier New"/>
            <w:sz w:val="20"/>
            <w:szCs w:val="20"/>
          </w:rPr>
          <w:t>carbohydrate</w:t>
        </w:r>
      </w:ins>
      <w:ins w:id="1056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, </w:t>
        </w:r>
      </w:ins>
      <w:ins w:id="1057" w:author="szucs.norb3rt0424@gmail.com" w:date="2022-04-06T11:18:00Z">
        <w:r w:rsidRPr="00602E24">
          <w:rPr>
            <w:rFonts w:ascii="Courier New" w:hAnsi="Courier New" w:cs="Courier New"/>
            <w:sz w:val="20"/>
            <w:szCs w:val="20"/>
          </w:rPr>
          <w:t>salt</w:t>
        </w:r>
      </w:ins>
    </w:p>
    <w:p w14:paraId="7407C858" w14:textId="59BDC840" w:rsidR="004B7B1D" w:rsidRPr="00602E24" w:rsidRDefault="004B7B1D" w:rsidP="001B6FAC">
      <w:pPr>
        <w:pStyle w:val="LO-normal"/>
        <w:ind w:left="1418"/>
        <w:jc w:val="both"/>
        <w:rPr>
          <w:ins w:id="1058" w:author="szucs.norb3rt0424@gmail.com" w:date="2022-04-06T11:19:00Z"/>
          <w:rFonts w:ascii="Courier New" w:hAnsi="Courier New" w:cs="Courier New"/>
          <w:sz w:val="20"/>
          <w:szCs w:val="20"/>
        </w:rPr>
      </w:pPr>
      <w:ins w:id="1059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A fillable mező elemei egy – egy mező a </w:t>
        </w:r>
      </w:ins>
      <w:ins w:id="1060" w:author="szucs.norb3rt0424@gmail.com" w:date="2022-04-06T11:18:00Z">
        <w:r w:rsidRPr="00602E24">
          <w:rPr>
            <w:rFonts w:ascii="Courier New" w:hAnsi="Courier New" w:cs="Courier New"/>
            <w:sz w:val="20"/>
            <w:szCs w:val="20"/>
          </w:rPr>
          <w:t>meals</w:t>
        </w:r>
      </w:ins>
      <w:ins w:id="1061" w:author="szucs.norb3rt0424@gmail.com" w:date="2022-04-06T11:17:00Z">
        <w:r w:rsidRPr="00602E24">
          <w:rPr>
            <w:rFonts w:ascii="Courier New" w:hAnsi="Courier New" w:cs="Courier New"/>
            <w:sz w:val="20"/>
            <w:szCs w:val="20"/>
          </w:rPr>
          <w:t xml:space="preserve"> adatbázis táblában. Biztonsági okokból csak a felsorolt mezőket írhatja a modell az adatbázisban. </w:t>
        </w:r>
      </w:ins>
    </w:p>
    <w:p w14:paraId="60B81FC2" w14:textId="12A72D85" w:rsidR="00395991" w:rsidRPr="00602E24" w:rsidRDefault="00395991" w:rsidP="001B6FAC">
      <w:pPr>
        <w:pStyle w:val="LO-normal"/>
        <w:ind w:left="1418"/>
        <w:jc w:val="both"/>
        <w:rPr>
          <w:ins w:id="1062" w:author="szucs.norb3rt0424@gmail.com" w:date="2022-04-06T11:19:00Z"/>
          <w:rFonts w:ascii="Courier New" w:hAnsi="Courier New" w:cs="Courier New"/>
          <w:sz w:val="20"/>
          <w:szCs w:val="20"/>
        </w:rPr>
      </w:pPr>
    </w:p>
    <w:p w14:paraId="328A0B34" w14:textId="15D727B6" w:rsidR="00395991" w:rsidRPr="005855B2" w:rsidRDefault="00395991" w:rsidP="001E7FC8">
      <w:pPr>
        <w:pStyle w:val="Cmsor3"/>
        <w:rPr>
          <w:ins w:id="1063" w:author="szucs.norb3rt0424@gmail.com" w:date="2022-04-06T11:19:00Z"/>
          <w:rPrChange w:id="1064" w:author="Céges" w:date="2022-04-17T13:36:00Z">
            <w:rPr>
              <w:ins w:id="1065" w:author="szucs.norb3rt0424@gmail.com" w:date="2022-04-06T11:19:00Z"/>
              <w:rFonts w:cs="Courier New"/>
              <w:sz w:val="20"/>
              <w:szCs w:val="20"/>
            </w:rPr>
          </w:rPrChange>
        </w:rPr>
      </w:pPr>
      <w:bookmarkStart w:id="1066" w:name="_Toc101257692"/>
      <w:ins w:id="1067" w:author="szucs.norb3rt0424@gmail.com" w:date="2022-04-06T11:19:00Z">
        <w:r w:rsidRPr="005855B2">
          <w:rPr>
            <w:rPrChange w:id="1068" w:author="Céges" w:date="2022-04-17T13:36:00Z">
              <w:rPr>
                <w:rFonts w:cs="Courier New"/>
                <w:sz w:val="20"/>
                <w:szCs w:val="20"/>
              </w:rPr>
            </w:rPrChange>
          </w:rPr>
          <w:t>User</w:t>
        </w:r>
        <w:bookmarkEnd w:id="1066"/>
      </w:ins>
    </w:p>
    <w:p w14:paraId="3F785BD1" w14:textId="77777777" w:rsidR="00395991" w:rsidRPr="00602E24" w:rsidRDefault="00395991" w:rsidP="001B6FAC">
      <w:pPr>
        <w:pStyle w:val="LO-normal"/>
        <w:ind w:left="1418"/>
        <w:jc w:val="both"/>
        <w:rPr>
          <w:ins w:id="1069" w:author="szucs.norb3rt0424@gmail.com" w:date="2022-04-06T11:19:00Z"/>
          <w:rFonts w:ascii="Courier New" w:hAnsi="Courier New" w:cs="Courier New"/>
          <w:sz w:val="20"/>
          <w:szCs w:val="20"/>
        </w:rPr>
      </w:pPr>
    </w:p>
    <w:p w14:paraId="07673DEA" w14:textId="017A479F" w:rsidR="00395991" w:rsidRPr="00602E24" w:rsidRDefault="00395991" w:rsidP="001B6FAC">
      <w:pPr>
        <w:pStyle w:val="LO-normal"/>
        <w:ind w:left="1418"/>
        <w:jc w:val="both"/>
        <w:rPr>
          <w:ins w:id="1070" w:author="szucs.norb3rt0424@gmail.com" w:date="2022-04-06T11:19:00Z"/>
          <w:rFonts w:ascii="Courier New" w:hAnsi="Courier New" w:cs="Courier New"/>
          <w:sz w:val="20"/>
          <w:szCs w:val="20"/>
        </w:rPr>
      </w:pPr>
      <w:ins w:id="1071" w:author="szucs.norb3rt0424@gmail.com" w:date="2022-04-06T11:19:00Z">
        <w:r w:rsidRPr="00602E24">
          <w:rPr>
            <w:rFonts w:ascii="Courier New" w:hAnsi="Courier New" w:cs="Courier New"/>
            <w:sz w:val="20"/>
            <w:szCs w:val="20"/>
          </w:rPr>
          <w:t>Az adatbázisban felvett felhasználók adatait kezeli, a UserController megfelelő metódusai által kért adatot adja vissza az adatbázis megfelelő táblájából, illetve a kontrollerből érkező adatokat írja ki. Az adatbázis users táblájával van kapcsolatban, az adatokat onnan olvassa és oda írja.</w:t>
        </w:r>
      </w:ins>
    </w:p>
    <w:p w14:paraId="1EBEFD72" w14:textId="77777777" w:rsidR="00395991" w:rsidRPr="00602E24" w:rsidRDefault="00395991" w:rsidP="001B6FAC">
      <w:pPr>
        <w:pStyle w:val="LO-normal"/>
        <w:ind w:left="1418"/>
        <w:jc w:val="both"/>
        <w:rPr>
          <w:ins w:id="1072" w:author="szucs.norb3rt0424@gmail.com" w:date="2022-04-06T11:19:00Z"/>
          <w:rFonts w:ascii="Courier New" w:hAnsi="Courier New" w:cs="Courier New"/>
          <w:sz w:val="20"/>
          <w:szCs w:val="20"/>
        </w:rPr>
      </w:pPr>
      <w:ins w:id="1073" w:author="szucs.norb3rt0424@gmail.com" w:date="2022-04-06T11:19:00Z">
        <w:r w:rsidRPr="00602E24">
          <w:rPr>
            <w:rFonts w:ascii="Courier New" w:hAnsi="Courier New" w:cs="Courier New"/>
            <w:sz w:val="20"/>
            <w:szCs w:val="20"/>
          </w:rPr>
          <w:t>Mezők:</w:t>
        </w:r>
      </w:ins>
    </w:p>
    <w:p w14:paraId="200DC42D" w14:textId="50681870" w:rsidR="00395991" w:rsidRPr="00602E24" w:rsidRDefault="00395991" w:rsidP="001B6FAC">
      <w:pPr>
        <w:pStyle w:val="LO-normal"/>
        <w:ind w:left="1418"/>
        <w:jc w:val="both"/>
        <w:rPr>
          <w:ins w:id="1074" w:author="szucs.norb3rt0424@gmail.com" w:date="2022-04-06T11:19:00Z"/>
          <w:rFonts w:ascii="Courier New" w:hAnsi="Courier New" w:cs="Courier New"/>
          <w:sz w:val="20"/>
          <w:szCs w:val="20"/>
        </w:rPr>
      </w:pPr>
      <w:ins w:id="1075" w:author="szucs.norb3rt0424@gmail.com" w:date="2022-04-06T11:19:00Z">
        <w:r w:rsidRPr="00602E24">
          <w:rPr>
            <w:rFonts w:ascii="Courier New" w:hAnsi="Courier New" w:cs="Courier New"/>
            <w:sz w:val="20"/>
            <w:szCs w:val="20"/>
          </w:rPr>
          <w:t xml:space="preserve">$fillable (array) elemei: </w:t>
        </w:r>
      </w:ins>
      <w:ins w:id="1076" w:author="szucs.norb3rt0424@gmail.com" w:date="2022-04-06T11:20:00Z">
        <w:r w:rsidRPr="00602E24">
          <w:rPr>
            <w:rFonts w:ascii="Courier New" w:hAnsi="Courier New" w:cs="Courier New"/>
            <w:sz w:val="20"/>
            <w:szCs w:val="20"/>
          </w:rPr>
          <w:t>name</w:t>
        </w:r>
      </w:ins>
      <w:ins w:id="1077" w:author="szucs.norb3rt0424@gmail.com" w:date="2022-04-06T11:19:00Z">
        <w:r w:rsidRPr="00602E24">
          <w:rPr>
            <w:rFonts w:ascii="Courier New" w:hAnsi="Courier New" w:cs="Courier New"/>
            <w:sz w:val="20"/>
            <w:szCs w:val="20"/>
          </w:rPr>
          <w:t xml:space="preserve">, </w:t>
        </w:r>
      </w:ins>
      <w:ins w:id="1078" w:author="szucs.norb3rt0424@gmail.com" w:date="2022-04-06T11:20:00Z">
        <w:r w:rsidRPr="00602E24">
          <w:rPr>
            <w:rFonts w:ascii="Courier New" w:hAnsi="Courier New" w:cs="Courier New"/>
            <w:sz w:val="20"/>
            <w:szCs w:val="20"/>
          </w:rPr>
          <w:t>email</w:t>
        </w:r>
      </w:ins>
      <w:ins w:id="1079" w:author="szucs.norb3rt0424@gmail.com" w:date="2022-04-06T11:19:00Z">
        <w:r w:rsidRPr="00602E24">
          <w:rPr>
            <w:rFonts w:ascii="Courier New" w:hAnsi="Courier New" w:cs="Courier New"/>
            <w:sz w:val="20"/>
            <w:szCs w:val="20"/>
          </w:rPr>
          <w:t xml:space="preserve">, </w:t>
        </w:r>
      </w:ins>
      <w:ins w:id="1080" w:author="szucs.norb3rt0424@gmail.com" w:date="2022-04-06T11:20:00Z">
        <w:r w:rsidRPr="00602E24">
          <w:rPr>
            <w:rFonts w:ascii="Courier New" w:hAnsi="Courier New" w:cs="Courier New"/>
            <w:sz w:val="20"/>
            <w:szCs w:val="20"/>
          </w:rPr>
          <w:t>password</w:t>
        </w:r>
      </w:ins>
      <w:ins w:id="1081" w:author="szucs.norb3rt0424@gmail.com" w:date="2022-04-06T11:19:00Z">
        <w:r w:rsidRPr="00602E24">
          <w:rPr>
            <w:rFonts w:ascii="Courier New" w:hAnsi="Courier New" w:cs="Courier New"/>
            <w:sz w:val="20"/>
            <w:szCs w:val="20"/>
          </w:rPr>
          <w:t xml:space="preserve">, </w:t>
        </w:r>
      </w:ins>
      <w:ins w:id="1082" w:author="szucs.norb3rt0424@gmail.com" w:date="2022-04-06T11:20:00Z">
        <w:r w:rsidRPr="00602E24">
          <w:rPr>
            <w:rFonts w:ascii="Courier New" w:hAnsi="Courier New" w:cs="Courier New"/>
            <w:sz w:val="20"/>
            <w:szCs w:val="20"/>
          </w:rPr>
          <w:t>data_id</w:t>
        </w:r>
      </w:ins>
      <w:ins w:id="1083" w:author="szucs.norb3rt0424@gmail.com" w:date="2022-04-06T11:19:00Z">
        <w:r w:rsidRPr="00602E24">
          <w:rPr>
            <w:rFonts w:ascii="Courier New" w:hAnsi="Courier New" w:cs="Courier New"/>
            <w:sz w:val="20"/>
            <w:szCs w:val="20"/>
          </w:rPr>
          <w:t xml:space="preserve">, </w:t>
        </w:r>
      </w:ins>
    </w:p>
    <w:p w14:paraId="4B2BA9F2" w14:textId="366746A6" w:rsidR="00875A38" w:rsidRPr="00602E24" w:rsidRDefault="00395991" w:rsidP="001B6FAC">
      <w:pPr>
        <w:pStyle w:val="LO-normal"/>
        <w:ind w:left="1418"/>
        <w:jc w:val="both"/>
        <w:rPr>
          <w:ins w:id="1084" w:author="szucs.norb3rt0424@gmail.com" w:date="2022-04-06T11:21:00Z"/>
          <w:rFonts w:ascii="Courier New" w:hAnsi="Courier New" w:cs="Courier New"/>
          <w:sz w:val="20"/>
          <w:szCs w:val="20"/>
        </w:rPr>
      </w:pPr>
      <w:ins w:id="1085" w:author="szucs.norb3rt0424@gmail.com" w:date="2022-04-06T11:19:00Z">
        <w:r w:rsidRPr="00602E24">
          <w:rPr>
            <w:rFonts w:ascii="Courier New" w:hAnsi="Courier New" w:cs="Courier New"/>
            <w:sz w:val="20"/>
            <w:szCs w:val="20"/>
          </w:rPr>
          <w:t xml:space="preserve">A fillable mező elemei egy – egy mező a </w:t>
        </w:r>
      </w:ins>
      <w:ins w:id="1086" w:author="szucs.norb3rt0424@gmail.com" w:date="2022-04-06T11:20:00Z">
        <w:r w:rsidRPr="00602E24">
          <w:rPr>
            <w:rFonts w:ascii="Courier New" w:hAnsi="Courier New" w:cs="Courier New"/>
            <w:sz w:val="20"/>
            <w:szCs w:val="20"/>
          </w:rPr>
          <w:t>users</w:t>
        </w:r>
      </w:ins>
      <w:ins w:id="1087" w:author="szucs.norb3rt0424@gmail.com" w:date="2022-04-06T11:19:00Z">
        <w:r w:rsidRPr="00602E24">
          <w:rPr>
            <w:rFonts w:ascii="Courier New" w:hAnsi="Courier New" w:cs="Courier New"/>
            <w:sz w:val="20"/>
            <w:szCs w:val="20"/>
          </w:rPr>
          <w:t xml:space="preserve"> adatbázis táblában. Biztonsági okokból csak a felsorolt mezőket írhatja a modell az adatbázisban. </w:t>
        </w:r>
      </w:ins>
    </w:p>
    <w:p w14:paraId="5A834C34" w14:textId="0AC31615" w:rsidR="002667B1" w:rsidRPr="005855B2" w:rsidDel="00875A38" w:rsidRDefault="002667B1">
      <w:pPr>
        <w:jc w:val="both"/>
        <w:rPr>
          <w:del w:id="1088" w:author="szucs.norb3rt0424@gmail.com" w:date="2022-04-06T11:22:00Z"/>
          <w:rFonts w:eastAsia="Arial" w:cs="Courier New"/>
          <w:color w:val="auto"/>
          <w:sz w:val="20"/>
          <w:szCs w:val="20"/>
          <w:lang w:eastAsia="zh-CN" w:bidi="hi-IN"/>
          <w:rPrChange w:id="1089" w:author="Céges" w:date="2022-04-17T13:36:00Z">
            <w:rPr>
              <w:del w:id="1090" w:author="szucs.norb3rt0424@gmail.com" w:date="2022-04-06T11:22:00Z"/>
              <w:rFonts w:ascii="Courier New" w:hAnsi="Courier New" w:cs="Courier New"/>
              <w:color w:val="auto"/>
              <w:sz w:val="28"/>
              <w:szCs w:val="28"/>
            </w:rPr>
          </w:rPrChange>
        </w:rPr>
        <w:pPrChange w:id="1091" w:author="szucs.norb3rt0424@gmail.com" w:date="2022-04-06T11:22:00Z">
          <w:pPr>
            <w:pStyle w:val="Cmsor1"/>
          </w:pPr>
        </w:pPrChange>
      </w:pPr>
    </w:p>
    <w:p w14:paraId="6ECEF6F7" w14:textId="1D1EC0F0" w:rsidR="005B3254" w:rsidRPr="00602E24" w:rsidDel="00875A38" w:rsidRDefault="005B3254" w:rsidP="001B6FAC">
      <w:pPr>
        <w:jc w:val="both"/>
        <w:rPr>
          <w:del w:id="1092" w:author="szucs.norb3rt0424@gmail.com" w:date="2022-04-06T11:22:00Z"/>
          <w:rFonts w:cs="Courier New"/>
          <w:sz w:val="28"/>
          <w:szCs w:val="28"/>
        </w:rPr>
      </w:pPr>
    </w:p>
    <w:p w14:paraId="2C0E90EA" w14:textId="45DA1947" w:rsidR="00875A38" w:rsidRPr="00602E24" w:rsidRDefault="005B3254">
      <w:pPr>
        <w:jc w:val="both"/>
        <w:rPr>
          <w:ins w:id="1093" w:author="szucs.norb3rt0424@gmail.com" w:date="2022-04-06T11:20:00Z"/>
          <w:rFonts w:cs="Courier New"/>
          <w:sz w:val="28"/>
          <w:szCs w:val="28"/>
        </w:rPr>
        <w:pPrChange w:id="1094" w:author="szucs.norb3rt0424@gmail.com" w:date="2022-04-06T11:22:00Z">
          <w:pPr>
            <w:pStyle w:val="Cmsor1"/>
          </w:pPr>
        </w:pPrChange>
      </w:pPr>
      <w:r w:rsidRPr="00602E24">
        <w:rPr>
          <w:rFonts w:cs="Courier New"/>
          <w:sz w:val="28"/>
          <w:szCs w:val="28"/>
        </w:rPr>
        <w:tab/>
      </w:r>
    </w:p>
    <w:p w14:paraId="14E55D24" w14:textId="7A6D7E4A" w:rsidR="00875A38" w:rsidRPr="001E7FC8" w:rsidRDefault="005B3254" w:rsidP="001E7FC8">
      <w:pPr>
        <w:pStyle w:val="Cmsor1"/>
        <w:numPr>
          <w:ilvl w:val="0"/>
          <w:numId w:val="4"/>
        </w:numPr>
        <w:ind w:left="284"/>
        <w:jc w:val="both"/>
        <w:rPr>
          <w:ins w:id="1095" w:author="szucs.norb3rt0424@gmail.com" w:date="2022-04-06T11:23:00Z"/>
          <w:rFonts w:ascii="Courier New" w:hAnsi="Courier New" w:cs="Courier New"/>
        </w:rPr>
      </w:pPr>
      <w:bookmarkStart w:id="1096" w:name="_Toc101257693"/>
      <w:r w:rsidRPr="001E7FC8">
        <w:rPr>
          <w:rFonts w:ascii="Courier New" w:hAnsi="Courier New" w:cs="Courier New"/>
        </w:rPr>
        <w:t>Tesztelés</w:t>
      </w:r>
      <w:bookmarkEnd w:id="1096"/>
    </w:p>
    <w:p w14:paraId="7EED0684" w14:textId="396C8E8C" w:rsidR="0088582F" w:rsidRPr="00602E24" w:rsidRDefault="007A7A22" w:rsidP="001B6FAC">
      <w:pPr>
        <w:pStyle w:val="Cmsor2"/>
        <w:rPr>
          <w:ins w:id="1097" w:author="szucs.norb3rt0424@gmail.com" w:date="2022-04-06T11:23:00Z"/>
        </w:rPr>
      </w:pPr>
      <w:bookmarkStart w:id="1098" w:name="_Toc101257694"/>
      <w:r>
        <w:t xml:space="preserve">Backend </w:t>
      </w:r>
      <w:ins w:id="1099" w:author="szucs.norb3rt0424@gmail.com" w:date="2022-04-06T11:40:00Z">
        <w:r w:rsidR="0088582F" w:rsidRPr="00602E24">
          <w:t>Authentication</w:t>
        </w:r>
      </w:ins>
      <w:bookmarkEnd w:id="1098"/>
    </w:p>
    <w:p w14:paraId="5BF5D385" w14:textId="6FDDCAA1" w:rsidR="00875A38" w:rsidRPr="005855B2" w:rsidRDefault="00875A38" w:rsidP="001B6FAC">
      <w:pPr>
        <w:jc w:val="both"/>
        <w:rPr>
          <w:ins w:id="1100" w:author="szucs.norb3rt0424@gmail.com" w:date="2022-04-06T11:23:00Z"/>
          <w:rFonts w:cs="Courier New"/>
          <w:rPrChange w:id="1101" w:author="Céges" w:date="2022-04-17T13:36:00Z">
            <w:rPr>
              <w:ins w:id="1102" w:author="szucs.norb3rt0424@gmail.com" w:date="2022-04-06T11:23:00Z"/>
              <w:rFonts w:cs="Courier New"/>
              <w:b/>
              <w:bCs/>
              <w:szCs w:val="24"/>
            </w:rPr>
          </w:rPrChange>
        </w:rPr>
      </w:pPr>
      <w:ins w:id="1103" w:author="szucs.norb3rt0424@gmail.com" w:date="2022-04-06T11:24:00Z">
        <w:r w:rsidRPr="00602E24">
          <w:rPr>
            <w:rFonts w:cs="Courier New"/>
            <w:b/>
            <w:bCs/>
            <w:szCs w:val="24"/>
          </w:rPr>
          <w:tab/>
        </w:r>
        <w:r w:rsidRPr="00602E24">
          <w:rPr>
            <w:rFonts w:cs="Courier New"/>
          </w:rPr>
          <w:t>Register</w:t>
        </w:r>
        <w:r w:rsidR="000D28EB" w:rsidRPr="00602E24">
          <w:rPr>
            <w:rFonts w:cs="Courier New"/>
          </w:rPr>
          <w:t xml:space="preserve"> – Jó adatokkal</w:t>
        </w:r>
        <w:r w:rsidRPr="00602E24">
          <w:rPr>
            <w:rFonts w:cs="Courier New"/>
          </w:rPr>
          <w:t xml:space="preserve"> </w:t>
        </w:r>
      </w:ins>
    </w:p>
    <w:p w14:paraId="709AAD07" w14:textId="440A31F4" w:rsidR="00875A38" w:rsidRPr="005855B2" w:rsidRDefault="00875A38">
      <w:pPr>
        <w:jc w:val="both"/>
        <w:rPr>
          <w:ins w:id="1104" w:author="szucs.norb3rt0424@gmail.com" w:date="2022-04-06T11:22:00Z"/>
          <w:rFonts w:cs="Courier New"/>
          <w:bCs/>
          <w:color w:val="auto"/>
          <w:rPrChange w:id="1105" w:author="Céges" w:date="2022-04-17T13:36:00Z">
            <w:rPr>
              <w:ins w:id="1106" w:author="szucs.norb3rt0424@gmail.com" w:date="2022-04-06T11:22:00Z"/>
              <w:rFonts w:ascii="Courier New" w:hAnsi="Courier New" w:cs="Courier New"/>
              <w:color w:val="auto"/>
              <w:sz w:val="28"/>
              <w:szCs w:val="28"/>
            </w:rPr>
          </w:rPrChange>
        </w:rPr>
        <w:pPrChange w:id="1107" w:author="szucs.norb3rt0424@gmail.com" w:date="2022-04-06T11:23:00Z">
          <w:pPr>
            <w:pStyle w:val="Cmsor1"/>
          </w:pPr>
        </w:pPrChange>
      </w:pPr>
      <w:ins w:id="1108" w:author="szucs.norb3rt0424@gmail.com" w:date="2022-04-06T11:24:00Z">
        <w:r w:rsidRPr="00143E93">
          <w:rPr>
            <w:rFonts w:cs="Courier New"/>
            <w:noProof/>
            <w:lang w:eastAsia="hu-HU"/>
          </w:rPr>
          <w:lastRenderedPageBreak/>
          <w:drawing>
            <wp:inline distT="0" distB="0" distL="0" distR="0" wp14:anchorId="44698FC0" wp14:editId="4F45728F">
              <wp:extent cx="5760720" cy="1817370"/>
              <wp:effectExtent l="0" t="0" r="0" b="0"/>
              <wp:docPr id="2" name="Kép 2" descr="A képen szöveg, képernyőkép, beltéri, fekete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Kép 2" descr="A képen szöveg, képernyőkép, beltéri, fekete látható&#10;&#10;Automatikusan generált leírás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8173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EF52829" w14:textId="13935627" w:rsidR="000D28EB" w:rsidRPr="005855B2" w:rsidRDefault="000D28EB" w:rsidP="001B6FAC">
      <w:pPr>
        <w:jc w:val="both"/>
        <w:rPr>
          <w:ins w:id="1109" w:author="szucs.norb3rt0424@gmail.com" w:date="2022-04-06T11:24:00Z"/>
          <w:rFonts w:cs="Courier New"/>
          <w:rPrChange w:id="1110" w:author="Céges" w:date="2022-04-17T13:36:00Z">
            <w:rPr>
              <w:ins w:id="1111" w:author="szucs.norb3rt0424@gmail.com" w:date="2022-04-06T11:24:00Z"/>
              <w:rFonts w:cs="Courier New"/>
              <w:sz w:val="28"/>
              <w:szCs w:val="28"/>
            </w:rPr>
          </w:rPrChange>
        </w:rPr>
      </w:pPr>
      <w:ins w:id="1112" w:author="szucs.norb3rt0424@gmail.com" w:date="2022-04-06T11:26:00Z">
        <w:r w:rsidRPr="00602E24">
          <w:rPr>
            <w:rFonts w:cs="Courier New"/>
            <w:sz w:val="28"/>
            <w:szCs w:val="28"/>
          </w:rPr>
          <w:tab/>
        </w:r>
        <w:r w:rsidRPr="00602E24">
          <w:rPr>
            <w:rFonts w:cs="Courier New"/>
          </w:rPr>
          <w:t>Register – Nem megegyező jelszóval</w:t>
        </w:r>
      </w:ins>
    </w:p>
    <w:p w14:paraId="3134FDD5" w14:textId="2F928129" w:rsidR="000D28EB" w:rsidRPr="00602E24" w:rsidRDefault="000D28EB" w:rsidP="001B6FAC">
      <w:pPr>
        <w:jc w:val="both"/>
        <w:rPr>
          <w:ins w:id="1113" w:author="szucs.norb3rt0424@gmail.com" w:date="2022-04-06T11:28:00Z"/>
          <w:rFonts w:cs="Courier New"/>
          <w:sz w:val="28"/>
          <w:szCs w:val="28"/>
        </w:rPr>
      </w:pPr>
      <w:ins w:id="1114" w:author="szucs.norb3rt0424@gmail.com" w:date="2022-04-06T11:28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2271D4B1" wp14:editId="15224280">
              <wp:extent cx="5760720" cy="1898015"/>
              <wp:effectExtent l="0" t="0" r="0" b="6985"/>
              <wp:docPr id="3" name="Kép 3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Kép 3" descr="A képen szöveg látható&#10;&#10;Automatikusan generált leírás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8980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20362A6" w14:textId="2F96F59B" w:rsidR="000D28EB" w:rsidRPr="005855B2" w:rsidRDefault="000D28EB" w:rsidP="001B6FAC">
      <w:pPr>
        <w:jc w:val="both"/>
        <w:rPr>
          <w:ins w:id="1115" w:author="szucs.norb3rt0424@gmail.com" w:date="2022-04-06T11:28:00Z"/>
          <w:rFonts w:cs="Courier New"/>
          <w:rPrChange w:id="1116" w:author="Céges" w:date="2022-04-17T13:36:00Z">
            <w:rPr>
              <w:ins w:id="1117" w:author="szucs.norb3rt0424@gmail.com" w:date="2022-04-06T11:28:00Z"/>
              <w:rFonts w:cs="Courier New"/>
              <w:sz w:val="28"/>
              <w:szCs w:val="28"/>
            </w:rPr>
          </w:rPrChange>
        </w:rPr>
      </w:pPr>
      <w:ins w:id="1118" w:author="szucs.norb3rt0424@gmail.com" w:date="2022-04-06T11:28:00Z">
        <w:r w:rsidRPr="00602E24">
          <w:rPr>
            <w:rFonts w:cs="Courier New"/>
          </w:rPr>
          <w:tab/>
          <w:t>Login – Jó adatokkal</w:t>
        </w:r>
      </w:ins>
    </w:p>
    <w:p w14:paraId="5287AF16" w14:textId="77777777" w:rsidR="000D28EB" w:rsidRPr="00602E24" w:rsidRDefault="000D28EB" w:rsidP="001B6FAC">
      <w:pPr>
        <w:jc w:val="both"/>
        <w:rPr>
          <w:ins w:id="1119" w:author="szucs.norb3rt0424@gmail.com" w:date="2022-04-06T11:28:00Z"/>
          <w:rFonts w:cs="Courier New"/>
          <w:sz w:val="28"/>
          <w:szCs w:val="28"/>
        </w:rPr>
      </w:pPr>
      <w:ins w:id="1120" w:author="szucs.norb3rt0424@gmail.com" w:date="2022-04-06T11:28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27FF8349" wp14:editId="30F1501D">
              <wp:extent cx="5760720" cy="1957705"/>
              <wp:effectExtent l="0" t="0" r="0" b="4445"/>
              <wp:docPr id="4" name="Kép 4" descr="A képen szöveg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Kép 4" descr="A képen szöveg, képernyőkép, képernyő látható&#10;&#10;Automatikusan generált leírás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9577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1DCF1D4" w14:textId="77777777" w:rsidR="000D28EB" w:rsidRPr="00602E24" w:rsidRDefault="000D28EB" w:rsidP="001B6FAC">
      <w:pPr>
        <w:jc w:val="both"/>
        <w:rPr>
          <w:ins w:id="1121" w:author="szucs.norb3rt0424@gmail.com" w:date="2022-04-06T11:29:00Z"/>
          <w:rFonts w:cs="Courier New"/>
          <w:sz w:val="28"/>
          <w:szCs w:val="28"/>
        </w:rPr>
      </w:pPr>
      <w:ins w:id="1122" w:author="szucs.norb3rt0424@gmail.com" w:date="2022-04-06T11:28:00Z">
        <w:r w:rsidRPr="00602E24">
          <w:rPr>
            <w:rFonts w:cs="Courier New"/>
            <w:sz w:val="28"/>
            <w:szCs w:val="28"/>
          </w:rPr>
          <w:tab/>
        </w:r>
      </w:ins>
    </w:p>
    <w:p w14:paraId="2D34A29F" w14:textId="77777777" w:rsidR="000D28EB" w:rsidRPr="00602E24" w:rsidRDefault="000D28EB" w:rsidP="001B6FAC">
      <w:pPr>
        <w:jc w:val="both"/>
        <w:rPr>
          <w:ins w:id="1123" w:author="szucs.norb3rt0424@gmail.com" w:date="2022-04-06T11:29:00Z"/>
          <w:rFonts w:cs="Courier New"/>
          <w:sz w:val="28"/>
          <w:szCs w:val="28"/>
        </w:rPr>
      </w:pPr>
      <w:ins w:id="1124" w:author="szucs.norb3rt0424@gmail.com" w:date="2022-04-06T11:29:00Z">
        <w:r w:rsidRPr="00602E24">
          <w:rPr>
            <w:rFonts w:cs="Courier New"/>
            <w:sz w:val="28"/>
            <w:szCs w:val="28"/>
          </w:rPr>
          <w:br w:type="page"/>
        </w:r>
      </w:ins>
    </w:p>
    <w:p w14:paraId="10657C17" w14:textId="04362BA2" w:rsidR="000D28EB" w:rsidRPr="00602E24" w:rsidRDefault="000D28EB">
      <w:pPr>
        <w:ind w:firstLine="709"/>
        <w:jc w:val="both"/>
        <w:rPr>
          <w:ins w:id="1125" w:author="szucs.norb3rt0424@gmail.com" w:date="2022-04-06T11:29:00Z"/>
          <w:rFonts w:cs="Courier New"/>
        </w:rPr>
        <w:pPrChange w:id="1126" w:author="szucs.norb3rt0424@gmail.com" w:date="2022-04-06T11:29:00Z">
          <w:pPr/>
        </w:pPrChange>
      </w:pPr>
      <w:ins w:id="1127" w:author="szucs.norb3rt0424@gmail.com" w:date="2022-04-06T11:28:00Z">
        <w:r w:rsidRPr="00602E24">
          <w:rPr>
            <w:rFonts w:cs="Courier New"/>
          </w:rPr>
          <w:lastRenderedPageBreak/>
          <w:t xml:space="preserve">Login – Hibás </w:t>
        </w:r>
      </w:ins>
      <w:ins w:id="1128" w:author="szucs.norb3rt0424@gmail.com" w:date="2022-04-06T11:29:00Z">
        <w:r w:rsidRPr="00602E24">
          <w:rPr>
            <w:rFonts w:cs="Courier New"/>
          </w:rPr>
          <w:t>jelszó</w:t>
        </w:r>
      </w:ins>
    </w:p>
    <w:p w14:paraId="2918FFA6" w14:textId="574F6D26" w:rsidR="000D28EB" w:rsidRPr="00602E24" w:rsidRDefault="000D28EB" w:rsidP="001B6FAC">
      <w:pPr>
        <w:jc w:val="both"/>
        <w:rPr>
          <w:ins w:id="1129" w:author="szucs.norb3rt0424@gmail.com" w:date="2022-04-06T11:29:00Z"/>
          <w:rFonts w:cs="Courier New"/>
        </w:rPr>
      </w:pPr>
      <w:ins w:id="1130" w:author="szucs.norb3rt0424@gmail.com" w:date="2022-04-06T11:29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6E031BD7" wp14:editId="24ECA588">
              <wp:extent cx="5760720" cy="1989455"/>
              <wp:effectExtent l="0" t="0" r="0" b="0"/>
              <wp:docPr id="5" name="Kép 5" descr="A képen szöveg, monitor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Kép 5" descr="A képen szöveg, monitor, képernyőkép, képernyő látható&#10;&#10;Automatikusan generált leírás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9894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D1B3E46" w14:textId="548B37E8" w:rsidR="000D28EB" w:rsidRPr="00602E24" w:rsidRDefault="00CB3C3B" w:rsidP="001B6FAC">
      <w:pPr>
        <w:jc w:val="both"/>
        <w:rPr>
          <w:ins w:id="1131" w:author="szucs.norb3rt0424@gmail.com" w:date="2022-04-06T11:30:00Z"/>
          <w:rFonts w:cs="Courier New"/>
        </w:rPr>
      </w:pPr>
      <w:ins w:id="1132" w:author="szucs.norb3rt0424@gmail.com" w:date="2022-04-06T11:29:00Z">
        <w:r w:rsidRPr="00602E24">
          <w:rPr>
            <w:rFonts w:cs="Courier New"/>
          </w:rPr>
          <w:tab/>
          <w:t>Login – hibás email-cím</w:t>
        </w:r>
      </w:ins>
    </w:p>
    <w:p w14:paraId="7BECB032" w14:textId="562B342F" w:rsidR="00CB3C3B" w:rsidRPr="00602E24" w:rsidRDefault="00CB3C3B" w:rsidP="001B6FAC">
      <w:pPr>
        <w:jc w:val="both"/>
        <w:rPr>
          <w:ins w:id="1133" w:author="szucs.norb3rt0424@gmail.com" w:date="2022-04-06T11:30:00Z"/>
          <w:rFonts w:cs="Courier New"/>
        </w:rPr>
      </w:pPr>
      <w:ins w:id="1134" w:author="szucs.norb3rt0424@gmail.com" w:date="2022-04-06T11:30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26FC4721" wp14:editId="6F55A790">
              <wp:extent cx="5760720" cy="2059940"/>
              <wp:effectExtent l="0" t="0" r="0" b="0"/>
              <wp:docPr id="6" name="Kép 6" descr="A képen szöveg, képernyőkép, monitor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Kép 6" descr="A képen szöveg, képernyőkép, monitor, képernyő látható&#10;&#10;Automatikusan generált leírás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599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27DC10C" w14:textId="5EA0F90A" w:rsidR="00CB3C3B" w:rsidRPr="00602E24" w:rsidRDefault="00CB3C3B" w:rsidP="001B6FAC">
      <w:pPr>
        <w:jc w:val="both"/>
        <w:rPr>
          <w:ins w:id="1135" w:author="szucs.norb3rt0424@gmail.com" w:date="2022-04-06T11:31:00Z"/>
          <w:rFonts w:cs="Courier New"/>
        </w:rPr>
      </w:pPr>
      <w:ins w:id="1136" w:author="szucs.norb3rt0424@gmail.com" w:date="2022-04-06T11:30:00Z">
        <w:r w:rsidRPr="00602E24">
          <w:rPr>
            <w:rFonts w:cs="Courier New"/>
          </w:rPr>
          <w:tab/>
        </w:r>
      </w:ins>
      <w:ins w:id="1137" w:author="szucs.norb3rt0424@gmail.com" w:date="2022-04-06T11:34:00Z">
        <w:r w:rsidRPr="00602E24">
          <w:rPr>
            <w:rFonts w:cs="Courier New"/>
          </w:rPr>
          <w:t>Logout</w:t>
        </w:r>
      </w:ins>
    </w:p>
    <w:p w14:paraId="7322DB69" w14:textId="0185CDB2" w:rsidR="00CB3C3B" w:rsidRPr="00602E24" w:rsidRDefault="00CB3C3B" w:rsidP="001B6FAC">
      <w:pPr>
        <w:jc w:val="both"/>
        <w:rPr>
          <w:ins w:id="1138" w:author="szucs.norb3rt0424@gmail.com" w:date="2022-04-06T11:31:00Z"/>
          <w:rFonts w:cs="Courier New"/>
        </w:rPr>
      </w:pPr>
      <w:ins w:id="1139" w:author="szucs.norb3rt0424@gmail.com" w:date="2022-04-06T11:31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5DED85D6" wp14:editId="5AC98F28">
              <wp:extent cx="5760720" cy="1475105"/>
              <wp:effectExtent l="0" t="0" r="0" b="0"/>
              <wp:docPr id="7" name="Kép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4751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3DA8F64" w14:textId="77777777" w:rsidR="002346C8" w:rsidRPr="00602E24" w:rsidRDefault="00CB3C3B" w:rsidP="001B6FAC">
      <w:pPr>
        <w:jc w:val="both"/>
        <w:rPr>
          <w:ins w:id="1140" w:author="szucs.norb3rt0424@gmail.com" w:date="2022-04-06T11:39:00Z"/>
          <w:rFonts w:cs="Courier New"/>
        </w:rPr>
      </w:pPr>
      <w:ins w:id="1141" w:author="szucs.norb3rt0424@gmail.com" w:date="2022-04-06T11:31:00Z">
        <w:r w:rsidRPr="00602E24">
          <w:rPr>
            <w:rFonts w:cs="Courier New"/>
          </w:rPr>
          <w:tab/>
        </w:r>
      </w:ins>
    </w:p>
    <w:p w14:paraId="464A2004" w14:textId="77777777" w:rsidR="002346C8" w:rsidRPr="00602E24" w:rsidRDefault="002346C8" w:rsidP="001B6FAC">
      <w:pPr>
        <w:jc w:val="both"/>
        <w:rPr>
          <w:ins w:id="1142" w:author="szucs.norb3rt0424@gmail.com" w:date="2022-04-06T11:39:00Z"/>
          <w:rFonts w:cs="Courier New"/>
        </w:rPr>
      </w:pPr>
      <w:ins w:id="1143" w:author="szucs.norb3rt0424@gmail.com" w:date="2022-04-06T11:39:00Z">
        <w:r w:rsidRPr="00602E24">
          <w:rPr>
            <w:rFonts w:cs="Courier New"/>
          </w:rPr>
          <w:br w:type="page"/>
        </w:r>
      </w:ins>
    </w:p>
    <w:p w14:paraId="37787A93" w14:textId="6ABB8B1A" w:rsidR="002346C8" w:rsidRPr="001B6FAC" w:rsidRDefault="002346C8">
      <w:pPr>
        <w:pStyle w:val="Cmsor3"/>
        <w:rPr>
          <w:ins w:id="1144" w:author="szucs.norb3rt0424@gmail.com" w:date="2022-04-06T11:39:00Z"/>
        </w:rPr>
        <w:pPrChange w:id="1145" w:author="szucs.norb3rt0424@gmail.com" w:date="2022-04-06T11:39:00Z">
          <w:pPr/>
        </w:pPrChange>
      </w:pPr>
      <w:bookmarkStart w:id="1146" w:name="_Toc101257695"/>
      <w:ins w:id="1147" w:author="szucs.norb3rt0424@gmail.com" w:date="2022-04-06T11:39:00Z">
        <w:r w:rsidRPr="001B6FAC">
          <w:lastRenderedPageBreak/>
          <w:t>UserTest</w:t>
        </w:r>
        <w:bookmarkEnd w:id="1146"/>
      </w:ins>
    </w:p>
    <w:p w14:paraId="0530E92E" w14:textId="24BB1099" w:rsidR="00CB3C3B" w:rsidRPr="00602E24" w:rsidRDefault="00CB3C3B">
      <w:pPr>
        <w:ind w:firstLine="709"/>
        <w:jc w:val="both"/>
        <w:rPr>
          <w:ins w:id="1148" w:author="szucs.norb3rt0424@gmail.com" w:date="2022-04-06T11:34:00Z"/>
          <w:rFonts w:cs="Courier New"/>
        </w:rPr>
        <w:pPrChange w:id="1149" w:author="szucs.norb3rt0424@gmail.com" w:date="2022-04-06T11:39:00Z">
          <w:pPr/>
        </w:pPrChange>
      </w:pPr>
      <w:ins w:id="1150" w:author="szucs.norb3rt0424@gmail.com" w:date="2022-04-06T11:34:00Z">
        <w:r w:rsidRPr="00602E24">
          <w:rPr>
            <w:rFonts w:cs="Courier New"/>
          </w:rPr>
          <w:t>show-user-létező id</w:t>
        </w:r>
      </w:ins>
    </w:p>
    <w:p w14:paraId="261B5CB0" w14:textId="5353AC03" w:rsidR="002346C8" w:rsidRPr="00602E24" w:rsidRDefault="002346C8" w:rsidP="001B6FAC">
      <w:pPr>
        <w:jc w:val="both"/>
        <w:rPr>
          <w:ins w:id="1151" w:author="szucs.norb3rt0424@gmail.com" w:date="2022-04-06T11:35:00Z"/>
          <w:rFonts w:cs="Courier New"/>
        </w:rPr>
      </w:pPr>
      <w:ins w:id="1152" w:author="szucs.norb3rt0424@gmail.com" w:date="2022-04-06T11:34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677C23F8" wp14:editId="6D6B9583">
              <wp:extent cx="5410200" cy="1846338"/>
              <wp:effectExtent l="0" t="0" r="0" b="1905"/>
              <wp:docPr id="8" name="Kép 8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Kép 8" descr="A képen szöveg látható&#10;&#10;Automatikusan generált leírás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24699" cy="185128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BFADECF" w14:textId="727DB3FA" w:rsidR="002346C8" w:rsidRPr="00602E24" w:rsidRDefault="002346C8" w:rsidP="001B6FAC">
      <w:pPr>
        <w:jc w:val="both"/>
        <w:rPr>
          <w:ins w:id="1153" w:author="szucs.norb3rt0424@gmail.com" w:date="2022-04-06T11:35:00Z"/>
          <w:rFonts w:cs="Courier New"/>
        </w:rPr>
      </w:pPr>
      <w:ins w:id="1154" w:author="szucs.norb3rt0424@gmail.com" w:date="2022-04-06T11:35:00Z">
        <w:r w:rsidRPr="00602E24">
          <w:rPr>
            <w:rFonts w:cs="Courier New"/>
          </w:rPr>
          <w:tab/>
          <w:t>show-user – nem létező id</w:t>
        </w:r>
      </w:ins>
    </w:p>
    <w:p w14:paraId="5B6E8211" w14:textId="5FA54FF1" w:rsidR="002346C8" w:rsidRPr="00602E24" w:rsidRDefault="002346C8" w:rsidP="001B6FAC">
      <w:pPr>
        <w:jc w:val="both"/>
        <w:rPr>
          <w:ins w:id="1155" w:author="szucs.norb3rt0424@gmail.com" w:date="2022-04-06T11:37:00Z"/>
          <w:rFonts w:cs="Courier New"/>
        </w:rPr>
      </w:pPr>
      <w:ins w:id="1156" w:author="szucs.norb3rt0424@gmail.com" w:date="2022-04-06T11:35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4B761779" wp14:editId="1EFCB480">
              <wp:extent cx="5760720" cy="1443990"/>
              <wp:effectExtent l="0" t="0" r="0" b="3810"/>
              <wp:docPr id="9" name="Kép 9" descr="A képen szöveg, képernyőkép, monitor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Kép 9" descr="A képen szöveg, képernyőkép, monitor, képernyő látható&#10;&#10;Automatikusan generált leírás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4439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3F8A84A" w14:textId="1787A0E8" w:rsidR="002346C8" w:rsidRPr="00602E24" w:rsidRDefault="002346C8" w:rsidP="001B6FAC">
      <w:pPr>
        <w:jc w:val="both"/>
        <w:rPr>
          <w:ins w:id="1157" w:author="szucs.norb3rt0424@gmail.com" w:date="2022-04-06T11:37:00Z"/>
          <w:rFonts w:cs="Courier New"/>
        </w:rPr>
      </w:pPr>
      <w:ins w:id="1158" w:author="szucs.norb3rt0424@gmail.com" w:date="2022-04-06T11:37:00Z">
        <w:r w:rsidRPr="00602E24">
          <w:rPr>
            <w:rFonts w:cs="Courier New"/>
          </w:rPr>
          <w:tab/>
          <w:t xml:space="preserve">search-user – létező név </w:t>
        </w:r>
      </w:ins>
    </w:p>
    <w:p w14:paraId="4934A77E" w14:textId="0602673B" w:rsidR="002346C8" w:rsidRPr="00602E24" w:rsidRDefault="002346C8" w:rsidP="001B6FAC">
      <w:pPr>
        <w:jc w:val="both"/>
        <w:rPr>
          <w:ins w:id="1159" w:author="szucs.norb3rt0424@gmail.com" w:date="2022-04-06T11:37:00Z"/>
          <w:rFonts w:cs="Courier New"/>
        </w:rPr>
      </w:pPr>
      <w:ins w:id="1160" w:author="szucs.norb3rt0424@gmail.com" w:date="2022-04-06T11:37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1D1E867B" wp14:editId="59DCC870">
              <wp:extent cx="5760720" cy="1647825"/>
              <wp:effectExtent l="0" t="0" r="0" b="9525"/>
              <wp:docPr id="10" name="Kép 10" descr="A képen szöveg, monitor, képernyő, képernyőkép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Kép 10" descr="A képen szöveg, monitor, képernyő, képernyőkép látható&#10;&#10;Automatikusan generált leírás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647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53EF430" w14:textId="30B00F1C" w:rsidR="002346C8" w:rsidRPr="00602E24" w:rsidRDefault="002346C8" w:rsidP="001B6FAC">
      <w:pPr>
        <w:jc w:val="both"/>
        <w:rPr>
          <w:ins w:id="1161" w:author="szucs.norb3rt0424@gmail.com" w:date="2022-04-06T11:38:00Z"/>
          <w:rFonts w:cs="Courier New"/>
        </w:rPr>
      </w:pPr>
      <w:ins w:id="1162" w:author="szucs.norb3rt0424@gmail.com" w:date="2022-04-06T11:37:00Z">
        <w:r w:rsidRPr="00602E24">
          <w:rPr>
            <w:rFonts w:cs="Courier New"/>
          </w:rPr>
          <w:tab/>
          <w:t xml:space="preserve">search-user – </w:t>
        </w:r>
      </w:ins>
      <w:ins w:id="1163" w:author="szucs.norb3rt0424@gmail.com" w:date="2022-04-06T11:38:00Z">
        <w:r w:rsidRPr="00602E24">
          <w:rPr>
            <w:rFonts w:cs="Courier New"/>
          </w:rPr>
          <w:t xml:space="preserve">nem </w:t>
        </w:r>
      </w:ins>
      <w:ins w:id="1164" w:author="szucs.norb3rt0424@gmail.com" w:date="2022-04-06T11:37:00Z">
        <w:r w:rsidRPr="00602E24">
          <w:rPr>
            <w:rFonts w:cs="Courier New"/>
          </w:rPr>
          <w:t>létező név</w:t>
        </w:r>
      </w:ins>
    </w:p>
    <w:p w14:paraId="6D4080A8" w14:textId="03BEECF3" w:rsidR="002346C8" w:rsidRPr="00602E24" w:rsidRDefault="002346C8" w:rsidP="001B6FAC">
      <w:pPr>
        <w:jc w:val="both"/>
        <w:rPr>
          <w:ins w:id="1165" w:author="szucs.norb3rt0424@gmail.com" w:date="2022-04-06T11:38:00Z"/>
          <w:rFonts w:cs="Courier New"/>
        </w:rPr>
      </w:pPr>
      <w:ins w:id="1166" w:author="szucs.norb3rt0424@gmail.com" w:date="2022-04-06T11:38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54813C3B" wp14:editId="4E28868F">
              <wp:extent cx="5760720" cy="1655445"/>
              <wp:effectExtent l="0" t="0" r="0" b="1905"/>
              <wp:docPr id="11" name="Kép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6554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E94E751" w14:textId="5A7299B0" w:rsidR="002346C8" w:rsidRPr="00602E24" w:rsidRDefault="002346C8" w:rsidP="001B6FAC">
      <w:pPr>
        <w:jc w:val="both"/>
        <w:rPr>
          <w:ins w:id="1167" w:author="szucs.norb3rt0424@gmail.com" w:date="2022-04-06T11:40:00Z"/>
          <w:rFonts w:cs="Courier New"/>
        </w:rPr>
      </w:pPr>
      <w:ins w:id="1168" w:author="szucs.norb3rt0424@gmail.com" w:date="2022-04-06T11:38:00Z">
        <w:r w:rsidRPr="00602E24">
          <w:rPr>
            <w:rFonts w:cs="Courier New"/>
          </w:rPr>
          <w:tab/>
          <w:t>show</w:t>
        </w:r>
      </w:ins>
      <w:ins w:id="1169" w:author="szucs.norb3rt0424@gmail.com" w:date="2022-04-06T11:39:00Z">
        <w:r w:rsidRPr="00602E24">
          <w:rPr>
            <w:rFonts w:cs="Courier New"/>
          </w:rPr>
          <w:t>-a</w:t>
        </w:r>
      </w:ins>
      <w:ins w:id="1170" w:author="szucs.norb3rt0424@gmail.com" w:date="2022-04-06T11:38:00Z">
        <w:r w:rsidRPr="00602E24">
          <w:rPr>
            <w:rFonts w:cs="Courier New"/>
          </w:rPr>
          <w:t>ll</w:t>
        </w:r>
      </w:ins>
      <w:ins w:id="1171" w:author="szucs.norb3rt0424@gmail.com" w:date="2022-04-06T11:39:00Z">
        <w:r w:rsidRPr="00602E24">
          <w:rPr>
            <w:rFonts w:cs="Courier New"/>
          </w:rPr>
          <w:t>-user</w:t>
        </w:r>
      </w:ins>
      <w:ins w:id="1172" w:author="szucs.norb3rt0424@gmail.com" w:date="2022-04-06T11:40:00Z">
        <w:r w:rsidR="0088582F" w:rsidRPr="00602E24">
          <w:rPr>
            <w:rFonts w:cs="Courier New"/>
          </w:rPr>
          <w:t xml:space="preserve"> – admin joggal</w:t>
        </w:r>
      </w:ins>
    </w:p>
    <w:p w14:paraId="797ED1EC" w14:textId="11483489" w:rsidR="0088582F" w:rsidRPr="00602E24" w:rsidRDefault="0088582F" w:rsidP="001B6FAC">
      <w:pPr>
        <w:jc w:val="both"/>
        <w:rPr>
          <w:ins w:id="1173" w:author="szucs.norb3rt0424@gmail.com" w:date="2022-04-06T11:40:00Z"/>
          <w:rFonts w:cs="Courier New"/>
        </w:rPr>
      </w:pPr>
    </w:p>
    <w:p w14:paraId="058199B8" w14:textId="1BD8D6EF" w:rsidR="0088582F" w:rsidRPr="00602E24" w:rsidRDefault="0088582F" w:rsidP="001B6FAC">
      <w:pPr>
        <w:ind w:firstLine="709"/>
        <w:jc w:val="both"/>
        <w:rPr>
          <w:ins w:id="1174" w:author="szucs.norb3rt0424@gmail.com" w:date="2022-04-06T11:41:00Z"/>
          <w:rFonts w:cs="Courier New"/>
        </w:rPr>
      </w:pPr>
      <w:ins w:id="1175" w:author="szucs.norb3rt0424@gmail.com" w:date="2022-04-06T11:40:00Z">
        <w:r w:rsidRPr="00602E24">
          <w:rPr>
            <w:rFonts w:cs="Courier New"/>
          </w:rPr>
          <w:lastRenderedPageBreak/>
          <w:t>show-all-user – admin jog nélkül</w:t>
        </w:r>
      </w:ins>
    </w:p>
    <w:p w14:paraId="68BA6271" w14:textId="328A486B" w:rsidR="0088582F" w:rsidRPr="00602E24" w:rsidRDefault="0088582F" w:rsidP="001B6FAC">
      <w:pPr>
        <w:jc w:val="both"/>
        <w:rPr>
          <w:ins w:id="1176" w:author="szucs.norb3rt0424@gmail.com" w:date="2022-04-06T11:42:00Z"/>
          <w:rFonts w:cs="Courier New"/>
        </w:rPr>
      </w:pPr>
      <w:ins w:id="1177" w:author="szucs.norb3rt0424@gmail.com" w:date="2022-04-06T11:41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2691861F" wp14:editId="05FF69CB">
              <wp:extent cx="5760720" cy="1356360"/>
              <wp:effectExtent l="0" t="0" r="0" b="0"/>
              <wp:docPr id="12" name="Kép 12" descr="A képen szöveg, képernyőkép, monitor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Kép 12" descr="A képen szöveg, képernyőkép, monitor, képernyő látható&#10;&#10;Automatikusan generált leírás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3563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E090922" w14:textId="4DDA066D" w:rsidR="0088582F" w:rsidRPr="00602E24" w:rsidRDefault="0088582F" w:rsidP="001B6FAC">
      <w:pPr>
        <w:jc w:val="both"/>
        <w:rPr>
          <w:ins w:id="1178" w:author="szucs.norb3rt0424@gmail.com" w:date="2022-04-06T11:42:00Z"/>
          <w:rFonts w:cs="Courier New"/>
        </w:rPr>
      </w:pPr>
    </w:p>
    <w:p w14:paraId="40355ABD" w14:textId="5BBF3A56" w:rsidR="0088582F" w:rsidRPr="00602E24" w:rsidRDefault="0088582F" w:rsidP="001B6FAC">
      <w:pPr>
        <w:jc w:val="both"/>
        <w:rPr>
          <w:ins w:id="1179" w:author="szucs.norb3rt0424@gmail.com" w:date="2022-04-06T11:48:00Z"/>
          <w:rFonts w:cs="Courier New"/>
        </w:rPr>
      </w:pPr>
      <w:ins w:id="1180" w:author="szucs.norb3rt0424@gmail.com" w:date="2022-04-06T11:42:00Z">
        <w:r w:rsidRPr="00602E24">
          <w:rPr>
            <w:rFonts w:cs="Courier New"/>
          </w:rPr>
          <w:tab/>
          <w:t xml:space="preserve">update-user </w:t>
        </w:r>
      </w:ins>
      <w:ins w:id="1181" w:author="szucs.norb3rt0424@gmail.com" w:date="2022-04-06T11:48:00Z">
        <w:r w:rsidR="00865546" w:rsidRPr="00602E24">
          <w:rPr>
            <w:rFonts w:cs="Courier New"/>
          </w:rPr>
          <w:t>–</w:t>
        </w:r>
      </w:ins>
      <w:ins w:id="1182" w:author="szucs.norb3rt0424@gmail.com" w:date="2022-04-06T11:42:00Z">
        <w:r w:rsidRPr="00602E24">
          <w:rPr>
            <w:rFonts w:cs="Courier New"/>
          </w:rPr>
          <w:t xml:space="preserve"> adminként</w:t>
        </w:r>
      </w:ins>
    </w:p>
    <w:p w14:paraId="416C40F4" w14:textId="64632035" w:rsidR="00865546" w:rsidRPr="00602E24" w:rsidRDefault="00865546" w:rsidP="001B6FAC">
      <w:pPr>
        <w:jc w:val="both"/>
        <w:rPr>
          <w:ins w:id="1183" w:author="szucs.norb3rt0424@gmail.com" w:date="2022-04-06T11:42:00Z"/>
          <w:rFonts w:cs="Courier New"/>
        </w:rPr>
      </w:pPr>
      <w:ins w:id="1184" w:author="szucs.norb3rt0424@gmail.com" w:date="2022-04-06T11:48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49D786AB" wp14:editId="40032B55">
              <wp:extent cx="5760720" cy="1684655"/>
              <wp:effectExtent l="0" t="0" r="0" b="0"/>
              <wp:docPr id="15" name="Kép 15" descr="A képen szöveg, monitor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Kép 15" descr="A képen szöveg, monitor, képernyőkép, képernyő látható&#10;&#10;Automatikusan generált leírás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6846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3D6AC47" w14:textId="3D9BF8CF" w:rsidR="0088582F" w:rsidRPr="00602E24" w:rsidRDefault="0088582F" w:rsidP="001B6FAC">
      <w:pPr>
        <w:jc w:val="both"/>
        <w:rPr>
          <w:ins w:id="1185" w:author="szucs.norb3rt0424@gmail.com" w:date="2022-04-06T11:42:00Z"/>
          <w:rFonts w:cs="Courier New"/>
        </w:rPr>
      </w:pPr>
    </w:p>
    <w:p w14:paraId="23A4EEF3" w14:textId="16E9B60E" w:rsidR="0088582F" w:rsidRPr="00602E24" w:rsidRDefault="0088582F" w:rsidP="001B6FAC">
      <w:pPr>
        <w:jc w:val="both"/>
        <w:rPr>
          <w:ins w:id="1186" w:author="szucs.norb3rt0424@gmail.com" w:date="2022-04-06T11:47:00Z"/>
          <w:rFonts w:cs="Courier New"/>
        </w:rPr>
      </w:pPr>
      <w:ins w:id="1187" w:author="szucs.norb3rt0424@gmail.com" w:date="2022-04-06T11:42:00Z">
        <w:r w:rsidRPr="00602E24">
          <w:rPr>
            <w:rFonts w:cs="Courier New"/>
          </w:rPr>
          <w:tab/>
          <w:t>update-user - nem saját felhasználó admin jog nélkül</w:t>
        </w:r>
      </w:ins>
    </w:p>
    <w:p w14:paraId="1EF9FC9F" w14:textId="79B05BDE" w:rsidR="00865546" w:rsidRPr="00602E24" w:rsidRDefault="00865546" w:rsidP="001B6FAC">
      <w:pPr>
        <w:jc w:val="both"/>
        <w:rPr>
          <w:ins w:id="1188" w:author="szucs.norb3rt0424@gmail.com" w:date="2022-04-06T11:43:00Z"/>
          <w:rFonts w:cs="Courier New"/>
        </w:rPr>
      </w:pPr>
      <w:ins w:id="1189" w:author="szucs.norb3rt0424@gmail.com" w:date="2022-04-06T11:47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7DC15439" wp14:editId="7B93F847">
              <wp:extent cx="5760720" cy="1404620"/>
              <wp:effectExtent l="0" t="0" r="0" b="5080"/>
              <wp:docPr id="14" name="Kép 14" descr="A képen szöveg, képernyőkép, monitor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Kép 14" descr="A képen szöveg, képernyőkép, monitor, képernyő látható&#10;&#10;Automatikusan generált leírás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404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AD1FE95" w14:textId="01180959" w:rsidR="0088582F" w:rsidRPr="00602E24" w:rsidRDefault="0088582F" w:rsidP="001B6FAC">
      <w:pPr>
        <w:jc w:val="both"/>
        <w:rPr>
          <w:ins w:id="1190" w:author="szucs.norb3rt0424@gmail.com" w:date="2022-04-06T11:43:00Z"/>
          <w:rFonts w:cs="Courier New"/>
        </w:rPr>
      </w:pPr>
    </w:p>
    <w:p w14:paraId="0B610757" w14:textId="3C2B5B02" w:rsidR="0088582F" w:rsidRPr="00602E24" w:rsidRDefault="0088582F" w:rsidP="001B6FAC">
      <w:pPr>
        <w:jc w:val="both"/>
        <w:rPr>
          <w:ins w:id="1191" w:author="szucs.norb3rt0424@gmail.com" w:date="2022-04-06T11:43:00Z"/>
          <w:rFonts w:cs="Courier New"/>
        </w:rPr>
      </w:pPr>
      <w:ins w:id="1192" w:author="szucs.norb3rt0424@gmail.com" w:date="2022-04-06T11:43:00Z">
        <w:r w:rsidRPr="00602E24">
          <w:rPr>
            <w:rFonts w:cs="Courier New"/>
          </w:rPr>
          <w:tab/>
          <w:t>update-user – admin módosítása</w:t>
        </w:r>
      </w:ins>
    </w:p>
    <w:p w14:paraId="664F3C75" w14:textId="54A22E39" w:rsidR="0088582F" w:rsidRPr="00602E24" w:rsidRDefault="0088582F" w:rsidP="001B6FAC">
      <w:pPr>
        <w:jc w:val="both"/>
        <w:rPr>
          <w:ins w:id="1193" w:author="szucs.norb3rt0424@gmail.com" w:date="2022-04-06T11:49:00Z"/>
          <w:rFonts w:cs="Courier New"/>
        </w:rPr>
      </w:pPr>
      <w:ins w:id="1194" w:author="szucs.norb3rt0424@gmail.com" w:date="2022-04-06T11:43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1137B139" wp14:editId="6A315E2E">
              <wp:extent cx="5760720" cy="1597025"/>
              <wp:effectExtent l="0" t="0" r="0" b="3175"/>
              <wp:docPr id="13" name="Kép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597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A211630" w14:textId="77777777" w:rsidR="00865546" w:rsidRPr="00602E24" w:rsidRDefault="00865546" w:rsidP="001B6FAC">
      <w:pPr>
        <w:ind w:firstLine="709"/>
        <w:jc w:val="both"/>
        <w:rPr>
          <w:ins w:id="1195" w:author="szucs.norb3rt0424@gmail.com" w:date="2022-04-06T11:49:00Z"/>
          <w:rFonts w:cs="Courier New"/>
        </w:rPr>
      </w:pPr>
    </w:p>
    <w:p w14:paraId="1C415505" w14:textId="77777777" w:rsidR="00865546" w:rsidRPr="00602E24" w:rsidRDefault="00865546" w:rsidP="001B6FAC">
      <w:pPr>
        <w:ind w:firstLine="709"/>
        <w:jc w:val="both"/>
        <w:rPr>
          <w:ins w:id="1196" w:author="szucs.norb3rt0424@gmail.com" w:date="2022-04-06T11:49:00Z"/>
          <w:rFonts w:cs="Courier New"/>
        </w:rPr>
      </w:pPr>
    </w:p>
    <w:p w14:paraId="6CD43272" w14:textId="125D3184" w:rsidR="00865546" w:rsidRPr="00602E24" w:rsidRDefault="00865546" w:rsidP="001B6FAC">
      <w:pPr>
        <w:ind w:firstLine="709"/>
        <w:jc w:val="both"/>
        <w:rPr>
          <w:ins w:id="1197" w:author="szucs.norb3rt0424@gmail.com" w:date="2022-04-06T11:49:00Z"/>
          <w:rFonts w:cs="Courier New"/>
        </w:rPr>
      </w:pPr>
      <w:ins w:id="1198" w:author="szucs.norb3rt0424@gmail.com" w:date="2022-04-06T11:49:00Z">
        <w:r w:rsidRPr="00602E24">
          <w:rPr>
            <w:rFonts w:cs="Courier New"/>
          </w:rPr>
          <w:lastRenderedPageBreak/>
          <w:t>delete-user – adminként</w:t>
        </w:r>
      </w:ins>
    </w:p>
    <w:p w14:paraId="45D71EDF" w14:textId="428B534F" w:rsidR="00865546" w:rsidRPr="00602E24" w:rsidRDefault="00865546" w:rsidP="001B6FAC">
      <w:pPr>
        <w:jc w:val="both"/>
        <w:rPr>
          <w:ins w:id="1199" w:author="szucs.norb3rt0424@gmail.com" w:date="2022-04-06T11:49:00Z"/>
          <w:rFonts w:cs="Courier New"/>
        </w:rPr>
      </w:pPr>
      <w:ins w:id="1200" w:author="szucs.norb3rt0424@gmail.com" w:date="2022-04-06T11:49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066FF0DC" wp14:editId="35FD0A6C">
              <wp:extent cx="5760720" cy="1376680"/>
              <wp:effectExtent l="0" t="0" r="0" b="0"/>
              <wp:docPr id="17" name="Kép 17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Kép 17" descr="A képen szöveg látható&#10;&#10;Automatikusan generált leírás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3766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7EE8B82" w14:textId="371F3ED3" w:rsidR="00865546" w:rsidRPr="00602E24" w:rsidRDefault="00865546" w:rsidP="001B6FAC">
      <w:pPr>
        <w:jc w:val="both"/>
        <w:rPr>
          <w:ins w:id="1201" w:author="szucs.norb3rt0424@gmail.com" w:date="2022-04-06T11:50:00Z"/>
          <w:rFonts w:cs="Courier New"/>
        </w:rPr>
      </w:pPr>
      <w:ins w:id="1202" w:author="szucs.norb3rt0424@gmail.com" w:date="2022-04-06T11:49:00Z">
        <w:r w:rsidRPr="00602E24">
          <w:rPr>
            <w:rFonts w:cs="Courier New"/>
          </w:rPr>
          <w:tab/>
          <w:t>del</w:t>
        </w:r>
      </w:ins>
      <w:ins w:id="1203" w:author="szucs.norb3rt0424@gmail.com" w:date="2022-04-06T11:50:00Z">
        <w:r w:rsidRPr="00602E24">
          <w:rPr>
            <w:rFonts w:cs="Courier New"/>
          </w:rPr>
          <w:t xml:space="preserve">ete user </w:t>
        </w:r>
        <w:r w:rsidR="00F4492F" w:rsidRPr="00602E24">
          <w:rPr>
            <w:rFonts w:cs="Courier New"/>
          </w:rPr>
          <w:t>–</w:t>
        </w:r>
        <w:r w:rsidRPr="00602E24">
          <w:rPr>
            <w:rFonts w:cs="Courier New"/>
          </w:rPr>
          <w:t xml:space="preserve"> </w:t>
        </w:r>
        <w:r w:rsidR="00F4492F" w:rsidRPr="00602E24">
          <w:rPr>
            <w:rFonts w:cs="Courier New"/>
          </w:rPr>
          <w:t>saját fiók</w:t>
        </w:r>
      </w:ins>
      <w:ins w:id="1204" w:author="szucs.norb3rt0424@gmail.com" w:date="2022-04-06T11:52:00Z">
        <w:r w:rsidR="00F4492F" w:rsidRPr="00602E24">
          <w:rPr>
            <w:rFonts w:cs="Courier New"/>
          </w:rPr>
          <w:t>,</w:t>
        </w:r>
      </w:ins>
      <w:ins w:id="1205" w:author="szucs.norb3rt0424@gmail.com" w:date="2022-04-06T11:50:00Z">
        <w:r w:rsidR="00F4492F" w:rsidRPr="00602E24">
          <w:rPr>
            <w:rFonts w:cs="Courier New"/>
          </w:rPr>
          <w:t xml:space="preserve"> admin jog nélkül</w:t>
        </w:r>
      </w:ins>
    </w:p>
    <w:p w14:paraId="698FD33E" w14:textId="7607DB6E" w:rsidR="00F4492F" w:rsidRPr="00602E24" w:rsidRDefault="00F4492F" w:rsidP="001B6FAC">
      <w:pPr>
        <w:jc w:val="both"/>
        <w:rPr>
          <w:ins w:id="1206" w:author="szucs.norb3rt0424@gmail.com" w:date="2022-04-06T11:50:00Z"/>
          <w:rFonts w:cs="Courier New"/>
        </w:rPr>
      </w:pPr>
      <w:ins w:id="1207" w:author="szucs.norb3rt0424@gmail.com" w:date="2022-04-06T11:50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33860DB2" wp14:editId="7C6B7C45">
              <wp:extent cx="5760720" cy="1327150"/>
              <wp:effectExtent l="0" t="0" r="0" b="6350"/>
              <wp:docPr id="18" name="Kép 18" descr="A képen szöveg, monitor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Kép 18" descr="A képen szöveg, monitor, képernyőkép, képernyő látható&#10;&#10;Automatikusan generált leírás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327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44B6A13" w14:textId="4AAF0352" w:rsidR="00F4492F" w:rsidRPr="00602E24" w:rsidRDefault="00F4492F" w:rsidP="001B6FAC">
      <w:pPr>
        <w:jc w:val="both"/>
        <w:rPr>
          <w:ins w:id="1208" w:author="szucs.norb3rt0424@gmail.com" w:date="2022-04-06T11:51:00Z"/>
          <w:rFonts w:cs="Courier New"/>
        </w:rPr>
      </w:pPr>
      <w:ins w:id="1209" w:author="szucs.norb3rt0424@gmail.com" w:date="2022-04-06T11:50:00Z">
        <w:r w:rsidRPr="00602E24">
          <w:rPr>
            <w:rFonts w:cs="Courier New"/>
          </w:rPr>
          <w:tab/>
        </w:r>
      </w:ins>
      <w:ins w:id="1210" w:author="szucs.norb3rt0424@gmail.com" w:date="2022-04-06T11:51:00Z">
        <w:r w:rsidRPr="00602E24">
          <w:rPr>
            <w:rFonts w:cs="Courier New"/>
          </w:rPr>
          <w:t>delete user – más fiók</w:t>
        </w:r>
      </w:ins>
      <w:ins w:id="1211" w:author="szucs.norb3rt0424@gmail.com" w:date="2022-04-06T11:52:00Z">
        <w:r w:rsidRPr="00602E24">
          <w:rPr>
            <w:rFonts w:cs="Courier New"/>
          </w:rPr>
          <w:t>,</w:t>
        </w:r>
      </w:ins>
      <w:ins w:id="1212" w:author="szucs.norb3rt0424@gmail.com" w:date="2022-04-06T11:51:00Z">
        <w:r w:rsidRPr="00602E24">
          <w:rPr>
            <w:rFonts w:cs="Courier New"/>
          </w:rPr>
          <w:t xml:space="preserve"> admin jog nélkül</w:t>
        </w:r>
      </w:ins>
    </w:p>
    <w:p w14:paraId="5C524AF5" w14:textId="44B9FCEB" w:rsidR="00F4492F" w:rsidRPr="00602E24" w:rsidRDefault="00F4492F" w:rsidP="001B6FAC">
      <w:pPr>
        <w:jc w:val="both"/>
        <w:rPr>
          <w:ins w:id="1213" w:author="szucs.norb3rt0424@gmail.com" w:date="2022-04-06T11:52:00Z"/>
          <w:rFonts w:cs="Courier New"/>
        </w:rPr>
      </w:pPr>
      <w:ins w:id="1214" w:author="szucs.norb3rt0424@gmail.com" w:date="2022-04-06T11:52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232454E4" wp14:editId="70FA3ACF">
              <wp:extent cx="5760720" cy="1266825"/>
              <wp:effectExtent l="0" t="0" r="0" b="9525"/>
              <wp:docPr id="19" name="Kép 19" descr="A képen szöveg, képernyőkép, képernyő, bezárás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Kép 19" descr="A képen szöveg, képernyőkép, képernyő, bezárás látható&#10;&#10;Automatikusan generált leírás"/>
                      <pic:cNvPicPr/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266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E289C2A" w14:textId="3185FA69" w:rsidR="00F4492F" w:rsidRPr="00602E24" w:rsidRDefault="00F4492F" w:rsidP="001B6FAC">
      <w:pPr>
        <w:jc w:val="both"/>
        <w:rPr>
          <w:ins w:id="1215" w:author="szucs.norb3rt0424@gmail.com" w:date="2022-04-06T11:53:00Z"/>
          <w:rFonts w:cs="Courier New"/>
        </w:rPr>
      </w:pPr>
      <w:ins w:id="1216" w:author="szucs.norb3rt0424@gmail.com" w:date="2022-04-06T11:52:00Z">
        <w:r w:rsidRPr="00602E24">
          <w:rPr>
            <w:rFonts w:cs="Courier New"/>
          </w:rPr>
          <w:tab/>
          <w:t>delete user – admin fe</w:t>
        </w:r>
      </w:ins>
      <w:ins w:id="1217" w:author="szucs.norb3rt0424@gmail.com" w:date="2022-04-06T11:53:00Z">
        <w:r w:rsidRPr="00602E24">
          <w:rPr>
            <w:rFonts w:cs="Courier New"/>
          </w:rPr>
          <w:t>lhasználó</w:t>
        </w:r>
      </w:ins>
    </w:p>
    <w:p w14:paraId="7BE453D3" w14:textId="12A0C9E8" w:rsidR="00F4492F" w:rsidRPr="00602E24" w:rsidRDefault="00F4492F" w:rsidP="001B6FAC">
      <w:pPr>
        <w:jc w:val="both"/>
        <w:rPr>
          <w:ins w:id="1218" w:author="szucs.norb3rt0424@gmail.com" w:date="2022-04-06T11:51:00Z"/>
          <w:rFonts w:cs="Courier New"/>
        </w:rPr>
      </w:pPr>
      <w:ins w:id="1219" w:author="szucs.norb3rt0424@gmail.com" w:date="2022-04-06T11:53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3D6E8872" wp14:editId="6EFD74A4">
              <wp:extent cx="5760720" cy="1410970"/>
              <wp:effectExtent l="0" t="0" r="0" b="0"/>
              <wp:docPr id="20" name="Kép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4109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67A1415" w14:textId="3C3154A9" w:rsidR="00F4492F" w:rsidRPr="00602E24" w:rsidRDefault="00F4492F" w:rsidP="001B6FAC">
      <w:pPr>
        <w:jc w:val="both"/>
        <w:rPr>
          <w:ins w:id="1220" w:author="szucs.norb3rt0424@gmail.com" w:date="2022-04-06T11:40:00Z"/>
          <w:rFonts w:cs="Courier New"/>
        </w:rPr>
      </w:pPr>
    </w:p>
    <w:p w14:paraId="5A69EF6F" w14:textId="77777777" w:rsidR="00F4492F" w:rsidRPr="00602E24" w:rsidRDefault="00F4492F" w:rsidP="001B6FAC">
      <w:pPr>
        <w:jc w:val="both"/>
        <w:rPr>
          <w:ins w:id="1221" w:author="szucs.norb3rt0424@gmail.com" w:date="2022-04-06T11:54:00Z"/>
          <w:rFonts w:cs="Courier New"/>
          <w:sz w:val="28"/>
          <w:szCs w:val="28"/>
        </w:rPr>
      </w:pPr>
      <w:ins w:id="1222" w:author="szucs.norb3rt0424@gmail.com" w:date="2022-04-06T11:54:00Z">
        <w:r w:rsidRPr="00602E24">
          <w:rPr>
            <w:rFonts w:cs="Courier New"/>
            <w:sz w:val="28"/>
            <w:szCs w:val="28"/>
          </w:rPr>
          <w:br w:type="page"/>
        </w:r>
      </w:ins>
    </w:p>
    <w:p w14:paraId="77D38739" w14:textId="60B58F65" w:rsidR="00220901" w:rsidRPr="00602E24" w:rsidRDefault="00F4492F" w:rsidP="001E7FC8">
      <w:pPr>
        <w:pStyle w:val="Cmsor3"/>
        <w:rPr>
          <w:ins w:id="1223" w:author="szucs.norb3rt0424@gmail.com" w:date="2022-04-06T12:36:00Z"/>
        </w:rPr>
      </w:pPr>
      <w:ins w:id="1224" w:author="szucs.norb3rt0424@gmail.com" w:date="2022-04-06T11:54:00Z">
        <w:r w:rsidRPr="00602E24">
          <w:rPr>
            <w:sz w:val="28"/>
            <w:szCs w:val="28"/>
          </w:rPr>
          <w:lastRenderedPageBreak/>
          <w:tab/>
        </w:r>
      </w:ins>
      <w:bookmarkStart w:id="1225" w:name="_Toc101257696"/>
      <w:ins w:id="1226" w:author="szucs.norb3rt0424@gmail.com" w:date="2022-04-06T11:55:00Z">
        <w:r w:rsidRPr="00602E24">
          <w:t>Data</w:t>
        </w:r>
      </w:ins>
      <w:bookmarkEnd w:id="1225"/>
    </w:p>
    <w:p w14:paraId="6B1D22A4" w14:textId="49D37356" w:rsidR="00220901" w:rsidRPr="00602E24" w:rsidRDefault="00220901" w:rsidP="001B6FAC">
      <w:pPr>
        <w:jc w:val="both"/>
        <w:rPr>
          <w:ins w:id="1227" w:author="szucs.norb3rt0424@gmail.com" w:date="2022-04-06T12:37:00Z"/>
          <w:rFonts w:cs="Courier New"/>
        </w:rPr>
      </w:pPr>
      <w:ins w:id="1228" w:author="szucs.norb3rt0424@gmail.com" w:date="2022-04-06T12:36:00Z">
        <w:r w:rsidRPr="00602E24">
          <w:rPr>
            <w:rFonts w:cs="Courier New"/>
            <w:b/>
            <w:bCs/>
            <w:szCs w:val="24"/>
          </w:rPr>
          <w:tab/>
        </w:r>
        <w:r w:rsidRPr="00602E24">
          <w:rPr>
            <w:rFonts w:cs="Courier New"/>
          </w:rPr>
          <w:t>store-data</w:t>
        </w:r>
      </w:ins>
    </w:p>
    <w:p w14:paraId="2483B564" w14:textId="77777777" w:rsidR="00220901" w:rsidRPr="00602E24" w:rsidRDefault="00220901" w:rsidP="001B6FAC">
      <w:pPr>
        <w:jc w:val="both"/>
        <w:rPr>
          <w:ins w:id="1229" w:author="szucs.norb3rt0424@gmail.com" w:date="2022-04-06T12:37:00Z"/>
          <w:rFonts w:cs="Courier New"/>
          <w:sz w:val="28"/>
          <w:szCs w:val="28"/>
        </w:rPr>
      </w:pPr>
      <w:ins w:id="1230" w:author="szucs.norb3rt0424@gmail.com" w:date="2022-04-06T12:37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6B80D0F5" wp14:editId="47DD4256">
              <wp:extent cx="5760720" cy="2459990"/>
              <wp:effectExtent l="0" t="0" r="0" b="0"/>
              <wp:docPr id="21" name="Kép 21" descr="A képen szöveg, monitor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" name="Kép 21" descr="A képen szöveg, monitor, képernyőkép, képernyő látható&#10;&#10;Automatikusan generált leírás"/>
                      <pic:cNvPicPr/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4599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602E24">
          <w:rPr>
            <w:rFonts w:cs="Courier New"/>
            <w:sz w:val="28"/>
            <w:szCs w:val="28"/>
          </w:rPr>
          <w:t xml:space="preserve"> </w:t>
        </w:r>
      </w:ins>
    </w:p>
    <w:p w14:paraId="312EA861" w14:textId="77777777" w:rsidR="00220901" w:rsidRPr="00602E24" w:rsidRDefault="00220901" w:rsidP="001B6FAC">
      <w:pPr>
        <w:jc w:val="both"/>
        <w:rPr>
          <w:ins w:id="1231" w:author="szucs.norb3rt0424@gmail.com" w:date="2022-04-06T12:37:00Z"/>
          <w:rFonts w:cs="Courier New"/>
        </w:rPr>
      </w:pPr>
      <w:ins w:id="1232" w:author="szucs.norb3rt0424@gmail.com" w:date="2022-04-06T12:37:00Z">
        <w:r w:rsidRPr="00602E24">
          <w:rPr>
            <w:rFonts w:cs="Courier New"/>
            <w:sz w:val="28"/>
            <w:szCs w:val="28"/>
          </w:rPr>
          <w:tab/>
        </w:r>
        <w:r w:rsidRPr="00602E24">
          <w:rPr>
            <w:rFonts w:cs="Courier New"/>
          </w:rPr>
          <w:t>show-data</w:t>
        </w:r>
      </w:ins>
    </w:p>
    <w:p w14:paraId="691EF3CD" w14:textId="77777777" w:rsidR="00220901" w:rsidRPr="00602E24" w:rsidRDefault="00220901" w:rsidP="001B6FAC">
      <w:pPr>
        <w:jc w:val="both"/>
        <w:rPr>
          <w:ins w:id="1233" w:author="szucs.norb3rt0424@gmail.com" w:date="2022-04-06T12:38:00Z"/>
          <w:rFonts w:cs="Courier New"/>
          <w:sz w:val="28"/>
          <w:szCs w:val="28"/>
        </w:rPr>
      </w:pPr>
      <w:ins w:id="1234" w:author="szucs.norb3rt0424@gmail.com" w:date="2022-04-06T12:37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39029D8A" wp14:editId="34628AE7">
              <wp:extent cx="5760720" cy="2630805"/>
              <wp:effectExtent l="0" t="0" r="0" b="0"/>
              <wp:docPr id="22" name="Kép 22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Kép 22" descr="A képen szöveg látható&#10;&#10;Automatikusan generált leírás"/>
                      <pic:cNvPicPr/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6308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602E24">
          <w:rPr>
            <w:rFonts w:cs="Courier New"/>
            <w:sz w:val="28"/>
            <w:szCs w:val="28"/>
          </w:rPr>
          <w:t xml:space="preserve"> </w:t>
        </w:r>
      </w:ins>
    </w:p>
    <w:p w14:paraId="1DFC0FCE" w14:textId="77777777" w:rsidR="00220901" w:rsidRPr="00602E24" w:rsidRDefault="00220901" w:rsidP="001B6FAC">
      <w:pPr>
        <w:jc w:val="both"/>
        <w:rPr>
          <w:ins w:id="1235" w:author="szucs.norb3rt0424@gmail.com" w:date="2022-04-06T12:38:00Z"/>
          <w:rFonts w:cs="Courier New"/>
        </w:rPr>
      </w:pPr>
      <w:ins w:id="1236" w:author="szucs.norb3rt0424@gmail.com" w:date="2022-04-06T12:38:00Z">
        <w:r w:rsidRPr="00602E24">
          <w:rPr>
            <w:rFonts w:cs="Courier New"/>
            <w:sz w:val="28"/>
            <w:szCs w:val="28"/>
          </w:rPr>
          <w:tab/>
        </w:r>
        <w:r w:rsidRPr="00602E24">
          <w:rPr>
            <w:rFonts w:cs="Courier New"/>
          </w:rPr>
          <w:t>update-data</w:t>
        </w:r>
      </w:ins>
    </w:p>
    <w:p w14:paraId="4B131E6B" w14:textId="77777777" w:rsidR="00220901" w:rsidRPr="00602E24" w:rsidRDefault="00220901" w:rsidP="001B6FAC">
      <w:pPr>
        <w:jc w:val="both"/>
        <w:rPr>
          <w:ins w:id="1237" w:author="szucs.norb3rt0424@gmail.com" w:date="2022-04-06T12:38:00Z"/>
          <w:rFonts w:cs="Courier New"/>
          <w:sz w:val="28"/>
          <w:szCs w:val="28"/>
        </w:rPr>
      </w:pPr>
      <w:ins w:id="1238" w:author="szucs.norb3rt0424@gmail.com" w:date="2022-04-06T12:38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108787FD" wp14:editId="3A78C05D">
              <wp:extent cx="5760720" cy="2119630"/>
              <wp:effectExtent l="0" t="0" r="0" b="0"/>
              <wp:docPr id="23" name="Kép 23" descr="A képen szöveg, monitor, képernyőkép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Kép 23" descr="A képen szöveg, monitor, képernyőkép látható&#10;&#10;Automatikusan generált leírás"/>
                      <pic:cNvPicPr/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1196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602E24">
          <w:rPr>
            <w:rFonts w:cs="Courier New"/>
            <w:sz w:val="28"/>
            <w:szCs w:val="28"/>
          </w:rPr>
          <w:t xml:space="preserve"> </w:t>
        </w:r>
      </w:ins>
    </w:p>
    <w:p w14:paraId="630B51EF" w14:textId="77777777" w:rsidR="00220901" w:rsidRPr="00602E24" w:rsidRDefault="00220901" w:rsidP="001B6FAC">
      <w:pPr>
        <w:jc w:val="both"/>
        <w:rPr>
          <w:ins w:id="1239" w:author="szucs.norb3rt0424@gmail.com" w:date="2022-04-06T12:38:00Z"/>
          <w:rFonts w:cs="Courier New"/>
          <w:sz w:val="28"/>
          <w:szCs w:val="28"/>
        </w:rPr>
      </w:pPr>
      <w:ins w:id="1240" w:author="szucs.norb3rt0424@gmail.com" w:date="2022-04-06T12:38:00Z">
        <w:r w:rsidRPr="00602E24">
          <w:rPr>
            <w:rFonts w:cs="Courier New"/>
            <w:sz w:val="28"/>
            <w:szCs w:val="28"/>
          </w:rPr>
          <w:tab/>
        </w:r>
      </w:ins>
    </w:p>
    <w:p w14:paraId="7827C3F8" w14:textId="44B15B60" w:rsidR="00220901" w:rsidRPr="00602E24" w:rsidRDefault="00220901" w:rsidP="001B6FAC">
      <w:pPr>
        <w:jc w:val="both"/>
        <w:rPr>
          <w:ins w:id="1241" w:author="szucs.norb3rt0424@gmail.com" w:date="2022-04-06T12:38:00Z"/>
          <w:rFonts w:cs="Courier New"/>
        </w:rPr>
      </w:pPr>
      <w:ins w:id="1242" w:author="szucs.norb3rt0424@gmail.com" w:date="2022-04-06T12:38:00Z">
        <w:r w:rsidRPr="00602E24">
          <w:rPr>
            <w:rFonts w:cs="Courier New"/>
          </w:rPr>
          <w:lastRenderedPageBreak/>
          <w:t>delete-data</w:t>
        </w:r>
      </w:ins>
    </w:p>
    <w:p w14:paraId="10B25C75" w14:textId="77777777" w:rsidR="00220901" w:rsidRPr="00602E24" w:rsidRDefault="00220901" w:rsidP="001B6FAC">
      <w:pPr>
        <w:jc w:val="both"/>
        <w:rPr>
          <w:ins w:id="1243" w:author="szucs.norb3rt0424@gmail.com" w:date="2022-04-06T12:38:00Z"/>
          <w:rFonts w:cs="Courier New"/>
          <w:sz w:val="28"/>
          <w:szCs w:val="28"/>
        </w:rPr>
      </w:pPr>
      <w:ins w:id="1244" w:author="szucs.norb3rt0424@gmail.com" w:date="2022-04-06T12:38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307BD939" wp14:editId="1A491E6D">
              <wp:extent cx="5760720" cy="2201545"/>
              <wp:effectExtent l="0" t="0" r="0" b="8255"/>
              <wp:docPr id="24" name="Kép 24" descr="A képen szöveg, monitor, fekete, képernyőkép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Kép 24" descr="A képen szöveg, monitor, fekete, képernyőkép látható&#10;&#10;Automatikusan generált leírás"/>
                      <pic:cNvPicPr/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2015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602E24">
          <w:rPr>
            <w:rFonts w:cs="Courier New"/>
            <w:sz w:val="28"/>
            <w:szCs w:val="28"/>
          </w:rPr>
          <w:t xml:space="preserve"> </w:t>
        </w:r>
      </w:ins>
    </w:p>
    <w:p w14:paraId="605ED46C" w14:textId="77777777" w:rsidR="00220901" w:rsidRPr="00602E24" w:rsidRDefault="00220901" w:rsidP="001B6FAC">
      <w:pPr>
        <w:jc w:val="both"/>
        <w:rPr>
          <w:ins w:id="1245" w:author="szucs.norb3rt0424@gmail.com" w:date="2022-04-06T12:38:00Z"/>
          <w:rFonts w:cs="Courier New"/>
          <w:sz w:val="28"/>
          <w:szCs w:val="28"/>
        </w:rPr>
      </w:pPr>
      <w:ins w:id="1246" w:author="szucs.norb3rt0424@gmail.com" w:date="2022-04-06T12:38:00Z">
        <w:r w:rsidRPr="00602E24">
          <w:rPr>
            <w:rFonts w:cs="Courier New"/>
            <w:sz w:val="28"/>
            <w:szCs w:val="28"/>
          </w:rPr>
          <w:br w:type="page"/>
        </w:r>
      </w:ins>
    </w:p>
    <w:p w14:paraId="2534C268" w14:textId="69AD7D88" w:rsidR="00220901" w:rsidRDefault="00220901" w:rsidP="001E7FC8">
      <w:pPr>
        <w:pStyle w:val="Cmsor3"/>
      </w:pPr>
      <w:bookmarkStart w:id="1247" w:name="_Toc101257697"/>
      <w:ins w:id="1248" w:author="szucs.norb3rt0424@gmail.com" w:date="2022-04-06T12:38:00Z">
        <w:r w:rsidRPr="005855B2">
          <w:rPr>
            <w:rPrChange w:id="1249" w:author="Céges" w:date="2022-04-17T13:36:00Z">
              <w:rPr>
                <w:rFonts w:cs="Courier New"/>
                <w:sz w:val="28"/>
                <w:szCs w:val="28"/>
              </w:rPr>
            </w:rPrChange>
          </w:rPr>
          <w:lastRenderedPageBreak/>
          <w:t>Meals</w:t>
        </w:r>
      </w:ins>
      <w:bookmarkEnd w:id="1247"/>
    </w:p>
    <w:p w14:paraId="38A8ABF9" w14:textId="77777777" w:rsidR="00F16EFE" w:rsidRPr="00F16EFE" w:rsidRDefault="00F16EFE" w:rsidP="00F16EFE">
      <w:pPr>
        <w:rPr>
          <w:ins w:id="1250" w:author="szucs.norb3rt0424@gmail.com" w:date="2022-04-06T12:39:00Z"/>
        </w:rPr>
      </w:pPr>
    </w:p>
    <w:p w14:paraId="27F8982A" w14:textId="77777777" w:rsidR="00220901" w:rsidRPr="005855B2" w:rsidRDefault="00220901" w:rsidP="001B6FAC">
      <w:pPr>
        <w:ind w:firstLine="709"/>
        <w:jc w:val="both"/>
        <w:rPr>
          <w:ins w:id="1251" w:author="szucs.norb3rt0424@gmail.com" w:date="2022-04-06T12:39:00Z"/>
          <w:rFonts w:cs="Courier New"/>
          <w:rPrChange w:id="1252" w:author="Céges" w:date="2022-04-17T13:36:00Z">
            <w:rPr>
              <w:ins w:id="1253" w:author="szucs.norb3rt0424@gmail.com" w:date="2022-04-06T12:39:00Z"/>
              <w:rFonts w:cs="Courier New"/>
              <w:szCs w:val="24"/>
            </w:rPr>
          </w:rPrChange>
        </w:rPr>
      </w:pPr>
      <w:ins w:id="1254" w:author="szucs.norb3rt0424@gmail.com" w:date="2022-04-06T12:39:00Z">
        <w:r w:rsidRPr="005855B2">
          <w:rPr>
            <w:rFonts w:cs="Courier New"/>
            <w:rPrChange w:id="1255" w:author="Céges" w:date="2022-04-17T13:36:00Z">
              <w:rPr>
                <w:rFonts w:cs="Courier New"/>
                <w:szCs w:val="24"/>
              </w:rPr>
            </w:rPrChange>
          </w:rPr>
          <w:t>store-meal</w:t>
        </w:r>
      </w:ins>
    </w:p>
    <w:p w14:paraId="453BE164" w14:textId="25429C29" w:rsidR="00220901" w:rsidRPr="00602E24" w:rsidRDefault="00220901" w:rsidP="001B6FAC">
      <w:pPr>
        <w:jc w:val="both"/>
        <w:rPr>
          <w:ins w:id="1256" w:author="szucs.norb3rt0424@gmail.com" w:date="2022-04-06T12:39:00Z"/>
          <w:rFonts w:cs="Courier New"/>
          <w:b/>
          <w:bCs/>
          <w:sz w:val="28"/>
          <w:szCs w:val="28"/>
        </w:rPr>
      </w:pPr>
      <w:ins w:id="1257" w:author="szucs.norb3rt0424@gmail.com" w:date="2022-04-06T12:39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03EA8EC0" wp14:editId="5872FB25">
              <wp:extent cx="5760720" cy="2313305"/>
              <wp:effectExtent l="0" t="0" r="0" b="0"/>
              <wp:docPr id="25" name="Kép 25" descr="A képen szöveg, monitor, képernyőkép, fekete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" name="Kép 25" descr="A képen szöveg, monitor, képernyőkép, fekete látható&#10;&#10;Automatikusan generált leírás"/>
                      <pic:cNvPicPr/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3133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602E24">
          <w:rPr>
            <w:rFonts w:cs="Courier New"/>
            <w:b/>
            <w:bCs/>
            <w:sz w:val="28"/>
            <w:szCs w:val="28"/>
          </w:rPr>
          <w:t xml:space="preserve"> </w:t>
        </w:r>
      </w:ins>
    </w:p>
    <w:p w14:paraId="076D9AC7" w14:textId="7DA014A5" w:rsidR="00220901" w:rsidRPr="00602E24" w:rsidRDefault="00220901" w:rsidP="001B6FAC">
      <w:pPr>
        <w:jc w:val="both"/>
        <w:rPr>
          <w:ins w:id="1258" w:author="szucs.norb3rt0424@gmail.com" w:date="2022-04-06T12:41:00Z"/>
          <w:rFonts w:cs="Courier New"/>
        </w:rPr>
      </w:pPr>
      <w:ins w:id="1259" w:author="szucs.norb3rt0424@gmail.com" w:date="2022-04-06T12:39:00Z">
        <w:r w:rsidRPr="00602E24">
          <w:rPr>
            <w:rFonts w:cs="Courier New"/>
          </w:rPr>
          <w:tab/>
          <w:t>show</w:t>
        </w:r>
      </w:ins>
      <w:ins w:id="1260" w:author="szucs.norb3rt0424@gmail.com" w:date="2022-04-06T12:40:00Z">
        <w:r w:rsidRPr="00602E24">
          <w:rPr>
            <w:rFonts w:cs="Courier New"/>
          </w:rPr>
          <w:t>-meal</w:t>
        </w:r>
      </w:ins>
    </w:p>
    <w:p w14:paraId="0144F382" w14:textId="4BE3B6AA" w:rsidR="00220901" w:rsidRPr="00602E24" w:rsidRDefault="00220901" w:rsidP="001B6FAC">
      <w:pPr>
        <w:jc w:val="both"/>
        <w:rPr>
          <w:ins w:id="1261" w:author="szucs.norb3rt0424@gmail.com" w:date="2022-04-06T12:40:00Z"/>
          <w:rFonts w:cs="Courier New"/>
        </w:rPr>
      </w:pPr>
      <w:ins w:id="1262" w:author="szucs.norb3rt0424@gmail.com" w:date="2022-04-06T12:41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79E36DD9" wp14:editId="31EE8B29">
              <wp:extent cx="5760720" cy="2200910"/>
              <wp:effectExtent l="0" t="0" r="0" b="8890"/>
              <wp:docPr id="26" name="Kép 26" descr="A képen szöveg, monitor, képernyőkép, fekete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" name="Kép 26" descr="A képen szöveg, monitor, képernyőkép, fekete látható&#10;&#10;Automatikusan generált leírás"/>
                      <pic:cNvPicPr/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200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AB3667C" w14:textId="275D6A54" w:rsidR="00220901" w:rsidRPr="00602E24" w:rsidRDefault="00220901" w:rsidP="001B6FAC">
      <w:pPr>
        <w:ind w:firstLine="709"/>
        <w:jc w:val="both"/>
        <w:rPr>
          <w:ins w:id="1263" w:author="szucs.norb3rt0424@gmail.com" w:date="2022-04-06T12:41:00Z"/>
          <w:rFonts w:cs="Courier New"/>
        </w:rPr>
      </w:pPr>
      <w:ins w:id="1264" w:author="szucs.norb3rt0424@gmail.com" w:date="2022-04-06T12:40:00Z">
        <w:r w:rsidRPr="00602E24">
          <w:rPr>
            <w:rFonts w:cs="Courier New"/>
          </w:rPr>
          <w:t>show-all-meal</w:t>
        </w:r>
      </w:ins>
    </w:p>
    <w:p w14:paraId="45C4E877" w14:textId="2302445B" w:rsidR="00220901" w:rsidRPr="00602E24" w:rsidRDefault="00220901" w:rsidP="001B6FAC">
      <w:pPr>
        <w:jc w:val="both"/>
        <w:rPr>
          <w:ins w:id="1265" w:author="szucs.norb3rt0424@gmail.com" w:date="2022-04-06T12:40:00Z"/>
          <w:rFonts w:cs="Courier New"/>
        </w:rPr>
      </w:pPr>
      <w:ins w:id="1266" w:author="szucs.norb3rt0424@gmail.com" w:date="2022-04-06T12:41:00Z">
        <w:r w:rsidRPr="00143E93">
          <w:rPr>
            <w:rFonts w:cs="Courier New"/>
            <w:noProof/>
            <w:lang w:eastAsia="hu-HU"/>
          </w:rPr>
          <w:lastRenderedPageBreak/>
          <w:drawing>
            <wp:inline distT="0" distB="0" distL="0" distR="0" wp14:anchorId="29052E5A" wp14:editId="79729B65">
              <wp:extent cx="5114925" cy="2918304"/>
              <wp:effectExtent l="0" t="0" r="0" b="0"/>
              <wp:docPr id="27" name="Kép 27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7" name="Kép 27" descr="A képen szöveg látható&#10;&#10;Automatikusan generált leírás"/>
                      <pic:cNvPicPr/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25730" cy="29244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3C60552" w14:textId="3CC06AED" w:rsidR="00220901" w:rsidRPr="00602E24" w:rsidRDefault="00220901" w:rsidP="001B6FAC">
      <w:pPr>
        <w:jc w:val="both"/>
        <w:rPr>
          <w:ins w:id="1267" w:author="szucs.norb3rt0424@gmail.com" w:date="2022-04-06T12:41:00Z"/>
          <w:rFonts w:cs="Courier New"/>
        </w:rPr>
      </w:pPr>
      <w:ins w:id="1268" w:author="szucs.norb3rt0424@gmail.com" w:date="2022-04-06T12:40:00Z">
        <w:r w:rsidRPr="00602E24">
          <w:rPr>
            <w:rFonts w:cs="Courier New"/>
          </w:rPr>
          <w:tab/>
          <w:t>search-meal</w:t>
        </w:r>
      </w:ins>
    </w:p>
    <w:p w14:paraId="3CD2DC0A" w14:textId="0FC6CB3A" w:rsidR="00220901" w:rsidRPr="00602E24" w:rsidRDefault="009E1FB1" w:rsidP="001B6FAC">
      <w:pPr>
        <w:jc w:val="both"/>
        <w:rPr>
          <w:ins w:id="1269" w:author="szucs.norb3rt0424@gmail.com" w:date="2022-04-06T12:40:00Z"/>
          <w:rFonts w:cs="Courier New"/>
        </w:rPr>
      </w:pPr>
      <w:ins w:id="1270" w:author="szucs.norb3rt0424@gmail.com" w:date="2022-04-06T12:42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586F342E" wp14:editId="21586BEA">
              <wp:extent cx="5760720" cy="2267585"/>
              <wp:effectExtent l="0" t="0" r="0" b="0"/>
              <wp:docPr id="28" name="Kép 28" descr="A képen szöveg, monitor, képernyőkép, fekete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" name="Kép 28" descr="A képen szöveg, monitor, képernyőkép, fekete látható&#10;&#10;Automatikusan generált leírás"/>
                      <pic:cNvPicPr/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2675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302CD1B" w14:textId="5830B2D8" w:rsidR="00220901" w:rsidRPr="00602E24" w:rsidRDefault="00220901" w:rsidP="001B6FAC">
      <w:pPr>
        <w:jc w:val="both"/>
        <w:rPr>
          <w:ins w:id="1271" w:author="szucs.norb3rt0424@gmail.com" w:date="2022-04-06T12:42:00Z"/>
          <w:rFonts w:cs="Courier New"/>
        </w:rPr>
      </w:pPr>
      <w:ins w:id="1272" w:author="szucs.norb3rt0424@gmail.com" w:date="2022-04-06T12:40:00Z">
        <w:r w:rsidRPr="00602E24">
          <w:rPr>
            <w:rFonts w:cs="Courier New"/>
          </w:rPr>
          <w:tab/>
          <w:t>update-meal</w:t>
        </w:r>
      </w:ins>
    </w:p>
    <w:p w14:paraId="5F49E335" w14:textId="154685AF" w:rsidR="009E1FB1" w:rsidRPr="00602E24" w:rsidRDefault="009E1FB1" w:rsidP="001B6FAC">
      <w:pPr>
        <w:jc w:val="both"/>
        <w:rPr>
          <w:ins w:id="1273" w:author="szucs.norb3rt0424@gmail.com" w:date="2022-04-06T12:40:00Z"/>
          <w:rFonts w:cs="Courier New"/>
        </w:rPr>
      </w:pPr>
      <w:ins w:id="1274" w:author="szucs.norb3rt0424@gmail.com" w:date="2022-04-06T12:42:00Z">
        <w:r w:rsidRPr="00143E93">
          <w:rPr>
            <w:rFonts w:cs="Courier New"/>
            <w:noProof/>
            <w:lang w:eastAsia="hu-HU"/>
          </w:rPr>
          <w:drawing>
            <wp:inline distT="0" distB="0" distL="0" distR="0" wp14:anchorId="4D8352F4" wp14:editId="6FDBEA42">
              <wp:extent cx="5760720" cy="2343150"/>
              <wp:effectExtent l="0" t="0" r="0" b="0"/>
              <wp:docPr id="29" name="Kép 29" descr="A képen szöveg, monitor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" name="Kép 29" descr="A képen szöveg, monitor, képernyőkép, képernyő látható&#10;&#10;Automatikusan generált leírás"/>
                      <pic:cNvPicPr/>
                    </pic:nvPicPr>
                    <pic:blipFill>
                      <a:blip r:embed="rId3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343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7E53856" w14:textId="3532EC4D" w:rsidR="00220901" w:rsidRPr="005855B2" w:rsidRDefault="00220901" w:rsidP="001B6FAC">
      <w:pPr>
        <w:jc w:val="both"/>
        <w:rPr>
          <w:ins w:id="1275" w:author="szucs.norb3rt0424@gmail.com" w:date="2022-04-06T12:39:00Z"/>
          <w:rFonts w:cs="Courier New"/>
          <w:rPrChange w:id="1276" w:author="Céges" w:date="2022-04-17T13:36:00Z">
            <w:rPr>
              <w:ins w:id="1277" w:author="szucs.norb3rt0424@gmail.com" w:date="2022-04-06T12:39:00Z"/>
              <w:rFonts w:cs="Courier New"/>
              <w:b/>
              <w:bCs/>
              <w:sz w:val="28"/>
              <w:szCs w:val="28"/>
            </w:rPr>
          </w:rPrChange>
        </w:rPr>
      </w:pPr>
      <w:ins w:id="1278" w:author="szucs.norb3rt0424@gmail.com" w:date="2022-04-06T12:40:00Z">
        <w:r w:rsidRPr="00602E24">
          <w:rPr>
            <w:rFonts w:cs="Courier New"/>
          </w:rPr>
          <w:tab/>
          <w:t>delete-meal</w:t>
        </w:r>
      </w:ins>
    </w:p>
    <w:p w14:paraId="0138EA1D" w14:textId="77777777" w:rsidR="008A1664" w:rsidRDefault="009E1FB1" w:rsidP="00F16EFE">
      <w:pPr>
        <w:rPr>
          <w:sz w:val="28"/>
          <w:szCs w:val="28"/>
        </w:rPr>
      </w:pPr>
      <w:ins w:id="1279" w:author="szucs.norb3rt0424@gmail.com" w:date="2022-04-06T12:43:00Z">
        <w:r w:rsidRPr="00143E93">
          <w:rPr>
            <w:noProof/>
            <w:lang w:eastAsia="hu-HU"/>
          </w:rPr>
          <w:lastRenderedPageBreak/>
          <w:drawing>
            <wp:inline distT="0" distB="0" distL="0" distR="0" wp14:anchorId="406B4684" wp14:editId="6E7D12A3">
              <wp:extent cx="5760720" cy="1829435"/>
              <wp:effectExtent l="0" t="0" r="0" b="0"/>
              <wp:docPr id="30" name="Kép 30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" name="Kép 30" descr="A képen szöveg látható&#10;&#10;Automatikusan generált leírás"/>
                      <pic:cNvPicPr/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8294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602E24">
          <w:rPr>
            <w:sz w:val="28"/>
            <w:szCs w:val="28"/>
          </w:rPr>
          <w:t xml:space="preserve"> </w:t>
        </w:r>
      </w:ins>
    </w:p>
    <w:p w14:paraId="2E8437B5" w14:textId="7F7A114E" w:rsidR="005B3254" w:rsidRPr="001E7FC8" w:rsidRDefault="005B3254" w:rsidP="001E7FC8">
      <w:pPr>
        <w:pStyle w:val="Cmsor1"/>
        <w:numPr>
          <w:ilvl w:val="0"/>
          <w:numId w:val="0"/>
        </w:numPr>
        <w:ind w:left="284"/>
        <w:jc w:val="both"/>
        <w:rPr>
          <w:rFonts w:ascii="Courier New" w:hAnsi="Courier New" w:cs="Courier New"/>
        </w:rPr>
      </w:pPr>
    </w:p>
    <w:p w14:paraId="1ACC5134" w14:textId="77777777" w:rsidR="001B6FAC" w:rsidRPr="001E7FC8" w:rsidDel="00875A38" w:rsidRDefault="001B6FAC">
      <w:pPr>
        <w:numPr>
          <w:ilvl w:val="0"/>
          <w:numId w:val="4"/>
        </w:numPr>
        <w:ind w:left="284"/>
        <w:jc w:val="both"/>
        <w:rPr>
          <w:del w:id="1280" w:author="szucs.norb3rt0424@gmail.com" w:date="2022-04-06T11:23:00Z"/>
          <w:rFonts w:cs="Courier New"/>
          <w:sz w:val="36"/>
          <w:szCs w:val="32"/>
          <w:rPrChange w:id="1281" w:author="Céges" w:date="2022-04-17T13:36:00Z">
            <w:rPr>
              <w:del w:id="1282" w:author="szucs.norb3rt0424@gmail.com" w:date="2022-04-06T11:23:00Z"/>
              <w:rFonts w:ascii="Courier New" w:hAnsi="Courier New" w:cs="Courier New"/>
              <w:color w:val="auto"/>
              <w:sz w:val="28"/>
              <w:szCs w:val="28"/>
            </w:rPr>
          </w:rPrChange>
        </w:rPr>
        <w:pPrChange w:id="1283" w:author="szucs.norb3rt0424@gmail.com" w:date="2022-04-06T12:39:00Z">
          <w:pPr>
            <w:pStyle w:val="Cmsor1"/>
          </w:pPr>
        </w:pPrChange>
      </w:pPr>
      <w:bookmarkStart w:id="1284" w:name="_Toc101175191"/>
      <w:bookmarkStart w:id="1285" w:name="_Toc101175238"/>
      <w:bookmarkStart w:id="1286" w:name="_Toc101175284"/>
      <w:bookmarkStart w:id="1287" w:name="_Toc101184244"/>
      <w:bookmarkStart w:id="1288" w:name="_Toc101185085"/>
      <w:bookmarkStart w:id="1289" w:name="_Toc101257698"/>
      <w:bookmarkEnd w:id="1284"/>
      <w:bookmarkEnd w:id="1285"/>
      <w:bookmarkEnd w:id="1286"/>
      <w:bookmarkEnd w:id="1287"/>
      <w:bookmarkEnd w:id="1288"/>
      <w:bookmarkEnd w:id="1289"/>
    </w:p>
    <w:p w14:paraId="3E32E7D9" w14:textId="77777777" w:rsidR="005B3254" w:rsidRPr="001E7FC8" w:rsidDel="00875A38" w:rsidRDefault="005B3254" w:rsidP="001E7FC8">
      <w:pPr>
        <w:pStyle w:val="Cmsor1"/>
        <w:numPr>
          <w:ilvl w:val="0"/>
          <w:numId w:val="4"/>
        </w:numPr>
        <w:ind w:left="284"/>
        <w:jc w:val="both"/>
        <w:rPr>
          <w:del w:id="1290" w:author="szucs.norb3rt0424@gmail.com" w:date="2022-04-06T11:23:00Z"/>
          <w:rFonts w:ascii="Courier New" w:hAnsi="Courier New" w:cs="Courier New"/>
        </w:rPr>
      </w:pPr>
      <w:bookmarkStart w:id="1291" w:name="_Toc101175192"/>
      <w:bookmarkStart w:id="1292" w:name="_Toc101175239"/>
      <w:bookmarkStart w:id="1293" w:name="_Toc101175285"/>
      <w:bookmarkStart w:id="1294" w:name="_Toc101181850"/>
      <w:bookmarkStart w:id="1295" w:name="_Toc101184245"/>
      <w:bookmarkStart w:id="1296" w:name="_Toc101185086"/>
      <w:bookmarkStart w:id="1297" w:name="_Toc101257699"/>
      <w:bookmarkEnd w:id="1291"/>
      <w:bookmarkEnd w:id="1292"/>
      <w:bookmarkEnd w:id="1293"/>
      <w:bookmarkEnd w:id="1294"/>
      <w:bookmarkEnd w:id="1295"/>
      <w:bookmarkEnd w:id="1296"/>
      <w:bookmarkEnd w:id="1297"/>
    </w:p>
    <w:p w14:paraId="41F54B65" w14:textId="4E2057DF" w:rsidR="00875A38" w:rsidRPr="001E7FC8" w:rsidRDefault="005B3254" w:rsidP="001E7FC8">
      <w:pPr>
        <w:pStyle w:val="Cmsor1"/>
        <w:numPr>
          <w:ilvl w:val="0"/>
          <w:numId w:val="4"/>
        </w:numPr>
        <w:ind w:left="284"/>
        <w:jc w:val="both"/>
        <w:rPr>
          <w:ins w:id="1298" w:author="szucs.norb3rt0424@gmail.com" w:date="2022-04-06T11:22:00Z"/>
          <w:rFonts w:ascii="Courier New" w:hAnsi="Courier New" w:cs="Courier New"/>
          <w:rPrChange w:id="1299" w:author="Céges" w:date="2022-04-17T13:36:00Z">
            <w:rPr>
              <w:ins w:id="1300" w:author="szucs.norb3rt0424@gmail.com" w:date="2022-04-06T11:22:00Z"/>
              <w:rFonts w:ascii="Courier New" w:hAnsi="Courier New" w:cs="Courier New"/>
              <w:color w:val="auto"/>
              <w:sz w:val="28"/>
              <w:szCs w:val="28"/>
            </w:rPr>
          </w:rPrChange>
        </w:rPr>
      </w:pPr>
      <w:del w:id="1301" w:author="szucs.norb3rt0424@gmail.com" w:date="2022-04-06T11:22:00Z">
        <w:r w:rsidRPr="001E7FC8" w:rsidDel="00875A38">
          <w:rPr>
            <w:rFonts w:ascii="Courier New" w:hAnsi="Courier New" w:cs="Courier New"/>
          </w:rPr>
          <w:tab/>
        </w:r>
      </w:del>
      <w:bookmarkStart w:id="1302" w:name="_Toc101257700"/>
      <w:r w:rsidRPr="001E7FC8">
        <w:rPr>
          <w:rFonts w:ascii="Courier New" w:hAnsi="Courier New" w:cs="Courier New"/>
        </w:rPr>
        <w:t>Ismert hibák a kódban</w:t>
      </w:r>
      <w:bookmarkEnd w:id="1302"/>
    </w:p>
    <w:p w14:paraId="3CE49647" w14:textId="77777777" w:rsidR="00546A91" w:rsidRPr="005855B2" w:rsidRDefault="00546A91">
      <w:pPr>
        <w:pStyle w:val="Cmsor1"/>
        <w:numPr>
          <w:ilvl w:val="0"/>
          <w:numId w:val="0"/>
        </w:numPr>
        <w:ind w:left="502"/>
        <w:jc w:val="both"/>
        <w:rPr>
          <w:ins w:id="1303" w:author="Céges" w:date="2022-04-17T11:01:00Z"/>
          <w:rFonts w:ascii="Courier New" w:hAnsi="Courier New" w:cs="Courier New"/>
          <w:sz w:val="32"/>
          <w:rPrChange w:id="1304" w:author="Céges" w:date="2022-04-17T13:36:00Z">
            <w:rPr>
              <w:ins w:id="1305" w:author="Céges" w:date="2022-04-17T11:01:00Z"/>
              <w:rFonts w:ascii="Courier New" w:hAnsi="Courier New" w:cs="Courier New"/>
              <w:color w:val="auto"/>
              <w:sz w:val="28"/>
              <w:szCs w:val="28"/>
            </w:rPr>
          </w:rPrChange>
        </w:rPr>
        <w:pPrChange w:id="1306" w:author="Céges" w:date="2022-04-17T11:01:00Z">
          <w:pPr>
            <w:pStyle w:val="Cmsor1"/>
            <w:numPr>
              <w:numId w:val="6"/>
            </w:numPr>
            <w:ind w:left="502" w:hanging="360"/>
          </w:pPr>
        </w:pPrChange>
      </w:pPr>
    </w:p>
    <w:p w14:paraId="2C133758" w14:textId="50032A3B" w:rsidR="005B3254" w:rsidRPr="00602E24" w:rsidDel="002A22A2" w:rsidRDefault="00875A38" w:rsidP="001E7FC8">
      <w:pPr>
        <w:pStyle w:val="Cmsor1"/>
        <w:numPr>
          <w:ilvl w:val="0"/>
          <w:numId w:val="0"/>
        </w:numPr>
        <w:ind w:left="1425" w:hanging="432"/>
        <w:jc w:val="both"/>
        <w:rPr>
          <w:del w:id="1307" w:author="szucs.norb3rt0424@gmail.com" w:date="2022-04-06T11:22:00Z"/>
          <w:rFonts w:ascii="Courier New" w:hAnsi="Courier New" w:cs="Courier New"/>
          <w:color w:val="auto"/>
          <w:sz w:val="28"/>
          <w:szCs w:val="28"/>
        </w:rPr>
      </w:pPr>
      <w:ins w:id="1308" w:author="szucs.norb3rt0424@gmail.com" w:date="2022-04-06T11:22:00Z">
        <w:r w:rsidRPr="00602E24">
          <w:rPr>
            <w:color w:val="auto"/>
            <w:sz w:val="28"/>
            <w:szCs w:val="28"/>
          </w:rPr>
          <w:br w:type="page"/>
        </w:r>
      </w:ins>
      <w:bookmarkStart w:id="1309" w:name="_Toc101098136"/>
      <w:bookmarkEnd w:id="1309"/>
      <w:r w:rsidR="001E7FC8" w:rsidRPr="00602E24" w:rsidDel="002A22A2">
        <w:rPr>
          <w:rFonts w:cs="Courier New"/>
          <w:color w:val="auto"/>
          <w:sz w:val="28"/>
          <w:szCs w:val="28"/>
        </w:rPr>
        <w:lastRenderedPageBreak/>
        <w:t xml:space="preserve"> </w:t>
      </w:r>
    </w:p>
    <w:p w14:paraId="7A5A3A2E" w14:textId="77777777" w:rsidR="005B3254" w:rsidRPr="005855B2" w:rsidDel="00875A38" w:rsidRDefault="005B3254">
      <w:pPr>
        <w:pStyle w:val="Cmsor1"/>
        <w:numPr>
          <w:ilvl w:val="0"/>
          <w:numId w:val="0"/>
        </w:numPr>
        <w:ind w:left="1425" w:hanging="432"/>
        <w:jc w:val="both"/>
        <w:rPr>
          <w:del w:id="1310" w:author="szucs.norb3rt0424@gmail.com" w:date="2022-04-06T11:22:00Z"/>
          <w:rFonts w:cs="Courier New"/>
          <w:sz w:val="32"/>
          <w:rPrChange w:id="1311" w:author="Céges" w:date="2022-04-17T13:36:00Z">
            <w:rPr>
              <w:del w:id="1312" w:author="szucs.norb3rt0424@gmail.com" w:date="2022-04-06T11:22:00Z"/>
              <w:rFonts w:cs="Courier New"/>
              <w:sz w:val="28"/>
              <w:szCs w:val="28"/>
            </w:rPr>
          </w:rPrChange>
        </w:rPr>
        <w:pPrChange w:id="1313" w:author="Céges" w:date="2022-04-07T16:01:00Z">
          <w:pPr/>
        </w:pPrChange>
      </w:pPr>
      <w:bookmarkStart w:id="1314" w:name="_Toc100239877"/>
      <w:bookmarkStart w:id="1315" w:name="_Toc101089554"/>
      <w:bookmarkStart w:id="1316" w:name="_Toc101093731"/>
      <w:bookmarkStart w:id="1317" w:name="_Toc101094942"/>
      <w:bookmarkEnd w:id="1314"/>
      <w:bookmarkEnd w:id="1315"/>
      <w:bookmarkEnd w:id="1316"/>
      <w:bookmarkEnd w:id="1317"/>
    </w:p>
    <w:p w14:paraId="7276E467" w14:textId="77777777" w:rsidR="005B3254" w:rsidRPr="005855B2" w:rsidDel="00875A38" w:rsidRDefault="005B3254">
      <w:pPr>
        <w:pStyle w:val="Cmsor1"/>
        <w:numPr>
          <w:ilvl w:val="0"/>
          <w:numId w:val="0"/>
        </w:numPr>
        <w:ind w:left="1425" w:hanging="432"/>
        <w:jc w:val="both"/>
        <w:rPr>
          <w:del w:id="1318" w:author="szucs.norb3rt0424@gmail.com" w:date="2022-04-06T11:22:00Z"/>
          <w:rFonts w:cs="Courier New"/>
          <w:sz w:val="32"/>
          <w:rPrChange w:id="1319" w:author="Céges" w:date="2022-04-17T13:36:00Z">
            <w:rPr>
              <w:del w:id="1320" w:author="szucs.norb3rt0424@gmail.com" w:date="2022-04-06T11:22:00Z"/>
              <w:rFonts w:cs="Courier New"/>
              <w:sz w:val="28"/>
              <w:szCs w:val="28"/>
            </w:rPr>
          </w:rPrChange>
        </w:rPr>
        <w:pPrChange w:id="1321" w:author="Céges" w:date="2022-04-07T16:01:00Z">
          <w:pPr/>
        </w:pPrChange>
      </w:pPr>
      <w:bookmarkStart w:id="1322" w:name="_Toc100239878"/>
      <w:bookmarkStart w:id="1323" w:name="_Toc101089555"/>
      <w:bookmarkStart w:id="1324" w:name="_Toc101093732"/>
      <w:bookmarkStart w:id="1325" w:name="_Toc101094943"/>
      <w:bookmarkEnd w:id="1322"/>
      <w:bookmarkEnd w:id="1323"/>
      <w:bookmarkEnd w:id="1324"/>
      <w:bookmarkEnd w:id="1325"/>
    </w:p>
    <w:p w14:paraId="2CA825CC" w14:textId="49BECC50" w:rsidR="00546A91" w:rsidRPr="00AB706B" w:rsidRDefault="00546A91">
      <w:pPr>
        <w:pStyle w:val="Cmsor1"/>
        <w:numPr>
          <w:ilvl w:val="0"/>
          <w:numId w:val="0"/>
        </w:numPr>
        <w:ind w:left="1425" w:hanging="432"/>
        <w:jc w:val="both"/>
        <w:rPr>
          <w:ins w:id="1326" w:author="Céges" w:date="2022-04-17T11:01:00Z"/>
          <w:rFonts w:cs="Courier New"/>
        </w:rPr>
        <w:pPrChange w:id="1327" w:author="Céges" w:date="2022-04-17T11:01:00Z">
          <w:pPr>
            <w:pStyle w:val="Cmsor1"/>
          </w:pPr>
        </w:pPrChange>
      </w:pPr>
    </w:p>
    <w:p w14:paraId="601B6696" w14:textId="1A318D80" w:rsidR="00BC4B8E" w:rsidRPr="001E7FC8" w:rsidRDefault="00546A91" w:rsidP="001E7FC8">
      <w:pPr>
        <w:pStyle w:val="Cmsor1"/>
        <w:numPr>
          <w:ilvl w:val="0"/>
          <w:numId w:val="4"/>
        </w:numPr>
        <w:ind w:left="284"/>
        <w:jc w:val="both"/>
        <w:rPr>
          <w:rFonts w:ascii="Courier New" w:hAnsi="Courier New" w:cs="Courier New"/>
        </w:rPr>
      </w:pPr>
      <w:bookmarkStart w:id="1328" w:name="_Toc101257701"/>
      <w:ins w:id="1329" w:author="Céges" w:date="2022-04-17T11:01:00Z">
        <w:r w:rsidRPr="001E7FC8">
          <w:rPr>
            <w:rFonts w:ascii="Courier New" w:hAnsi="Courier New" w:cs="Courier New"/>
            <w:rPrChange w:id="1330" w:author="Céges" w:date="2022-04-17T13:36:00Z">
              <w:rPr/>
            </w:rPrChange>
          </w:rPr>
          <w:t>Asztali</w:t>
        </w:r>
        <w:r w:rsidRPr="001E7FC8">
          <w:rPr>
            <w:rFonts w:ascii="Courier New" w:hAnsi="Courier New" w:cs="Courier New"/>
          </w:rPr>
          <w:t xml:space="preserve"> alkalmazás</w:t>
        </w:r>
      </w:ins>
      <w:bookmarkEnd w:id="1328"/>
    </w:p>
    <w:p w14:paraId="46C43C9E" w14:textId="005D5F2B" w:rsidR="00546A91" w:rsidRPr="002B0DFC" w:rsidRDefault="00CF71E7">
      <w:pPr>
        <w:jc w:val="both"/>
        <w:rPr>
          <w:ins w:id="1331" w:author="Céges" w:date="2022-04-17T11:02:00Z"/>
        </w:rPr>
        <w:pPrChange w:id="1332" w:author="Céges" w:date="2022-04-17T11:02:00Z">
          <w:pPr>
            <w:pStyle w:val="Cmsor1"/>
          </w:pPr>
        </w:pPrChange>
      </w:pPr>
      <w:r>
        <w:t>Az asztali a</w:t>
      </w:r>
      <w:r w:rsidR="003C3E9A">
        <w:t>lkalmazást alapvetően egy beleé</w:t>
      </w:r>
      <w:r>
        <w:t>get</w:t>
      </w:r>
      <w:r w:rsidR="003C3E9A">
        <w:t>et</w:t>
      </w:r>
      <w:r>
        <w:t xml:space="preserve">t admin felhasználónak van tervezve aki tud felhasználót/ételt törölni </w:t>
      </w:r>
      <w:r w:rsidR="003C3E9A">
        <w:t xml:space="preserve">módosítani </w:t>
      </w:r>
      <w:r>
        <w:t>illetve megtudja nézni a felhasználók adatait (magassság súly nem kalóriaérték stb.).</w:t>
      </w:r>
    </w:p>
    <w:p w14:paraId="16F52625" w14:textId="565743B3" w:rsidR="00546A91" w:rsidRPr="001E7FC8" w:rsidRDefault="00546A91" w:rsidP="001E7FC8">
      <w:pPr>
        <w:pStyle w:val="Cmsor1"/>
        <w:numPr>
          <w:ilvl w:val="0"/>
          <w:numId w:val="4"/>
        </w:numPr>
        <w:ind w:left="284"/>
        <w:jc w:val="both"/>
        <w:rPr>
          <w:rFonts w:ascii="Courier New" w:hAnsi="Courier New" w:cs="Courier New"/>
        </w:rPr>
      </w:pPr>
      <w:bookmarkStart w:id="1333" w:name="_Toc101257702"/>
      <w:ins w:id="1334" w:author="Céges" w:date="2022-04-17T11:02:00Z">
        <w:r w:rsidRPr="001E7FC8">
          <w:rPr>
            <w:rFonts w:ascii="Courier New" w:hAnsi="Courier New" w:cs="Courier New"/>
          </w:rPr>
          <w:t>Osztályok</w:t>
        </w:r>
      </w:ins>
      <w:bookmarkEnd w:id="1333"/>
    </w:p>
    <w:p w14:paraId="7A2E5060" w14:textId="5DCE7ED7" w:rsidR="00143E93" w:rsidRDefault="00143E93" w:rsidP="001B6FAC">
      <w:pPr>
        <w:jc w:val="both"/>
      </w:pPr>
    </w:p>
    <w:p w14:paraId="55E4E3A2" w14:textId="77777777" w:rsidR="00143E93" w:rsidRPr="00143E93" w:rsidRDefault="00143E93" w:rsidP="001B6FAC">
      <w:pPr>
        <w:jc w:val="both"/>
        <w:rPr>
          <w:ins w:id="1335" w:author="Céges" w:date="2022-04-17T11:05:00Z"/>
        </w:rPr>
      </w:pPr>
    </w:p>
    <w:p w14:paraId="53426E93" w14:textId="5A28E0F6" w:rsidR="00546A91" w:rsidRPr="005855B2" w:rsidRDefault="00546A91">
      <w:pPr>
        <w:pStyle w:val="Cmsor2"/>
        <w:jc w:val="both"/>
        <w:rPr>
          <w:ins w:id="1336" w:author="Céges" w:date="2022-04-17T11:05:00Z"/>
          <w:rFonts w:ascii="Courier New" w:hAnsi="Courier New" w:cs="Courier New"/>
          <w:color w:val="auto"/>
          <w:rPrChange w:id="1337" w:author="Céges" w:date="2022-04-17T13:36:00Z">
            <w:rPr>
              <w:ins w:id="1338" w:author="Céges" w:date="2022-04-17T11:05:00Z"/>
            </w:rPr>
          </w:rPrChange>
        </w:rPr>
        <w:pPrChange w:id="1339" w:author="Céges" w:date="2022-04-17T13:52:00Z">
          <w:pPr>
            <w:pStyle w:val="Cmsor1"/>
          </w:pPr>
        </w:pPrChange>
      </w:pPr>
      <w:bookmarkStart w:id="1340" w:name="_Toc101257703"/>
      <w:ins w:id="1341" w:author="Céges" w:date="2022-04-17T11:05:00Z">
        <w:r w:rsidRPr="00143E93">
          <w:rPr>
            <w:rFonts w:ascii="Courier New" w:hAnsi="Courier New" w:cs="Courier New"/>
            <w:color w:val="auto"/>
            <w:sz w:val="24"/>
            <w:szCs w:val="24"/>
            <w:rPrChange w:id="1342" w:author="Céges" w:date="2022-04-17T13:36:00Z">
              <w:rPr/>
            </w:rPrChange>
          </w:rPr>
          <w:t>LifeStyle</w:t>
        </w:r>
        <w:bookmarkEnd w:id="1340"/>
      </w:ins>
    </w:p>
    <w:p w14:paraId="24A1968F" w14:textId="6619B2E8" w:rsidR="00546A91" w:rsidRPr="00143E93" w:rsidRDefault="00546A91">
      <w:pPr>
        <w:spacing w:after="0"/>
        <w:jc w:val="both"/>
        <w:rPr>
          <w:ins w:id="1343" w:author="Céges" w:date="2022-04-17T11:06:00Z"/>
          <w:rFonts w:cs="Courier New"/>
        </w:rPr>
        <w:pPrChange w:id="1344" w:author="Céges" w:date="2022-04-17T13:52:00Z">
          <w:pPr>
            <w:pStyle w:val="Cmsor1"/>
          </w:pPr>
        </w:pPrChange>
      </w:pPr>
    </w:p>
    <w:p w14:paraId="02F148A6" w14:textId="6B985AEE" w:rsidR="00546A91" w:rsidRPr="00AB706B" w:rsidRDefault="00546A91">
      <w:pPr>
        <w:spacing w:after="0"/>
        <w:jc w:val="both"/>
        <w:rPr>
          <w:ins w:id="1345" w:author="Céges" w:date="2022-04-17T11:08:00Z"/>
          <w:rFonts w:cs="Courier New"/>
        </w:rPr>
        <w:pPrChange w:id="1346" w:author="Céges" w:date="2022-04-17T13:52:00Z">
          <w:pPr>
            <w:pStyle w:val="Cmsor1"/>
          </w:pPr>
        </w:pPrChange>
      </w:pPr>
      <w:ins w:id="1347" w:author="Céges" w:date="2022-04-17T11:06:00Z">
        <w:r w:rsidRPr="00AB706B">
          <w:rPr>
            <w:rFonts w:cs="Courier New"/>
          </w:rPr>
          <w:t xml:space="preserve">Ez a főosztály az asztali alkalmazásban melynek feladata </w:t>
        </w:r>
      </w:ins>
      <w:ins w:id="1348" w:author="Céges" w:date="2022-04-17T11:07:00Z">
        <w:r w:rsidRPr="00AB706B">
          <w:rPr>
            <w:rFonts w:cs="Courier New"/>
          </w:rPr>
          <w:t>elindítani az asztali alkalmazást és példányosítja a Controller osztályt.</w:t>
        </w:r>
      </w:ins>
    </w:p>
    <w:p w14:paraId="4EE540DD" w14:textId="4BF64769" w:rsidR="00546A91" w:rsidRPr="007C35DE" w:rsidRDefault="00546A91">
      <w:pPr>
        <w:spacing w:after="0"/>
        <w:jc w:val="both"/>
        <w:rPr>
          <w:ins w:id="1349" w:author="Céges" w:date="2022-04-17T11:08:00Z"/>
          <w:rFonts w:cs="Courier New"/>
        </w:rPr>
        <w:pPrChange w:id="1350" w:author="Céges" w:date="2022-04-17T13:52:00Z">
          <w:pPr>
            <w:pStyle w:val="Cmsor1"/>
          </w:pPr>
        </w:pPrChange>
      </w:pPr>
    </w:p>
    <w:p w14:paraId="421E5AEA" w14:textId="768FC1EB" w:rsidR="00546A91" w:rsidRPr="005855B2" w:rsidRDefault="00546A91">
      <w:pPr>
        <w:pStyle w:val="Cmsor2"/>
        <w:jc w:val="both"/>
        <w:rPr>
          <w:ins w:id="1351" w:author="Céges" w:date="2022-04-17T11:09:00Z"/>
          <w:rFonts w:ascii="Courier New" w:hAnsi="Courier New" w:cs="Courier New"/>
          <w:rPrChange w:id="1352" w:author="Céges" w:date="2022-04-17T13:36:00Z">
            <w:rPr>
              <w:ins w:id="1353" w:author="Céges" w:date="2022-04-17T11:09:00Z"/>
            </w:rPr>
          </w:rPrChange>
        </w:rPr>
        <w:pPrChange w:id="1354" w:author="Céges" w:date="2022-04-17T13:52:00Z">
          <w:pPr>
            <w:pStyle w:val="Cmsor1"/>
          </w:pPr>
        </w:pPrChange>
      </w:pPr>
      <w:bookmarkStart w:id="1355" w:name="_Toc101257704"/>
      <w:ins w:id="1356" w:author="Céges" w:date="2022-04-17T11:08:00Z">
        <w:r w:rsidRPr="005855B2">
          <w:rPr>
            <w:rFonts w:ascii="Courier New" w:hAnsi="Courier New" w:cs="Courier New"/>
            <w:rPrChange w:id="1357" w:author="Céges" w:date="2022-04-17T13:36:00Z">
              <w:rPr/>
            </w:rPrChange>
          </w:rPr>
          <w:t>Controller</w:t>
        </w:r>
      </w:ins>
      <w:bookmarkEnd w:id="1355"/>
    </w:p>
    <w:p w14:paraId="5A5C5BEC" w14:textId="243F617A" w:rsidR="00546A91" w:rsidRPr="00143E93" w:rsidRDefault="00546A91">
      <w:pPr>
        <w:spacing w:after="0"/>
        <w:jc w:val="both"/>
        <w:rPr>
          <w:ins w:id="1358" w:author="Céges" w:date="2022-04-17T11:09:00Z"/>
          <w:rFonts w:cs="Courier New"/>
        </w:rPr>
        <w:pPrChange w:id="1359" w:author="Céges" w:date="2022-04-17T13:52:00Z">
          <w:pPr>
            <w:pStyle w:val="Cmsor1"/>
          </w:pPr>
        </w:pPrChange>
      </w:pPr>
    </w:p>
    <w:p w14:paraId="2E8B38A6" w14:textId="6AA00DB8" w:rsidR="00546A91" w:rsidRPr="00AB706B" w:rsidRDefault="00546A91">
      <w:pPr>
        <w:spacing w:after="0"/>
        <w:ind w:left="576"/>
        <w:jc w:val="both"/>
        <w:rPr>
          <w:ins w:id="1360" w:author="Céges" w:date="2022-04-17T11:11:00Z"/>
          <w:rFonts w:cs="Courier New"/>
        </w:rPr>
        <w:pPrChange w:id="1361" w:author="Céges" w:date="2022-04-17T13:52:00Z">
          <w:pPr>
            <w:pStyle w:val="Cmsor1"/>
          </w:pPr>
        </w:pPrChange>
      </w:pPr>
      <w:ins w:id="1362" w:author="Céges" w:date="2022-04-17T11:09:00Z">
        <w:r w:rsidRPr="00143E93">
          <w:rPr>
            <w:rFonts w:cs="Courier New"/>
          </w:rPr>
          <w:t xml:space="preserve">Megpéldányosítja a másik kettő (RapiControllert, ViewControllert </w:t>
        </w:r>
      </w:ins>
      <w:ins w:id="1363" w:author="Céges" w:date="2022-04-17T11:10:00Z">
        <w:r w:rsidRPr="00AB706B">
          <w:rPr>
            <w:rFonts w:cs="Courier New"/>
          </w:rPr>
          <w:t xml:space="preserve">) </w:t>
        </w:r>
      </w:ins>
      <w:ins w:id="1364" w:author="Céges" w:date="2022-04-17T11:11:00Z">
        <w:r w:rsidR="00E843F6" w:rsidRPr="00AB706B">
          <w:rPr>
            <w:rFonts w:cs="Courier New"/>
          </w:rPr>
          <w:t xml:space="preserve">és átadjuk neki a RapiController új példányát. </w:t>
        </w:r>
      </w:ins>
    </w:p>
    <w:p w14:paraId="193B3A71" w14:textId="103DB86D" w:rsidR="00E843F6" w:rsidRPr="007C35DE" w:rsidRDefault="00E843F6">
      <w:pPr>
        <w:spacing w:after="0"/>
        <w:ind w:left="576"/>
        <w:jc w:val="both"/>
        <w:rPr>
          <w:ins w:id="1365" w:author="Céges" w:date="2022-04-17T11:11:00Z"/>
          <w:rFonts w:cs="Courier New"/>
        </w:rPr>
        <w:pPrChange w:id="1366" w:author="Céges" w:date="2022-04-17T13:52:00Z">
          <w:pPr>
            <w:pStyle w:val="Cmsor1"/>
          </w:pPr>
        </w:pPrChange>
      </w:pPr>
    </w:p>
    <w:p w14:paraId="2AD8E9FE" w14:textId="485954C2" w:rsidR="00E843F6" w:rsidRPr="005855B2" w:rsidRDefault="00E843F6">
      <w:pPr>
        <w:pStyle w:val="Cmsor2"/>
        <w:jc w:val="both"/>
        <w:rPr>
          <w:ins w:id="1367" w:author="Céges" w:date="2022-04-17T11:12:00Z"/>
          <w:rFonts w:ascii="Courier New" w:hAnsi="Courier New" w:cs="Courier New"/>
          <w:rPrChange w:id="1368" w:author="Céges" w:date="2022-04-17T13:36:00Z">
            <w:rPr>
              <w:ins w:id="1369" w:author="Céges" w:date="2022-04-17T11:12:00Z"/>
            </w:rPr>
          </w:rPrChange>
        </w:rPr>
        <w:pPrChange w:id="1370" w:author="Céges" w:date="2022-04-17T13:52:00Z">
          <w:pPr>
            <w:pStyle w:val="Cmsor1"/>
          </w:pPr>
        </w:pPrChange>
      </w:pPr>
      <w:bookmarkStart w:id="1371" w:name="_Toc101257705"/>
      <w:ins w:id="1372" w:author="Céges" w:date="2022-04-17T11:12:00Z">
        <w:r w:rsidRPr="005855B2">
          <w:rPr>
            <w:rFonts w:ascii="Courier New" w:hAnsi="Courier New" w:cs="Courier New"/>
            <w:rPrChange w:id="1373" w:author="Céges" w:date="2022-04-17T13:36:00Z">
              <w:rPr/>
            </w:rPrChange>
          </w:rPr>
          <w:t>ViewController</w:t>
        </w:r>
      </w:ins>
      <w:bookmarkEnd w:id="1371"/>
      <w:ins w:id="1374" w:author="Céges" w:date="2022-04-17T11:11:00Z">
        <w:r w:rsidRPr="005855B2">
          <w:rPr>
            <w:rFonts w:ascii="Courier New" w:hAnsi="Courier New" w:cs="Courier New"/>
            <w:rPrChange w:id="1375" w:author="Céges" w:date="2022-04-17T13:36:00Z">
              <w:rPr/>
            </w:rPrChange>
          </w:rPr>
          <w:t xml:space="preserve"> </w:t>
        </w:r>
      </w:ins>
    </w:p>
    <w:p w14:paraId="017F28A3" w14:textId="06469537" w:rsidR="00E843F6" w:rsidRPr="00143E93" w:rsidRDefault="00E843F6">
      <w:pPr>
        <w:spacing w:after="0"/>
        <w:jc w:val="both"/>
        <w:rPr>
          <w:ins w:id="1376" w:author="Céges" w:date="2022-04-17T11:12:00Z"/>
          <w:rFonts w:cs="Courier New"/>
        </w:rPr>
        <w:pPrChange w:id="1377" w:author="Céges" w:date="2022-04-17T13:52:00Z">
          <w:pPr>
            <w:pStyle w:val="Cmsor1"/>
          </w:pPr>
        </w:pPrChange>
      </w:pPr>
    </w:p>
    <w:p w14:paraId="5CD70199" w14:textId="2384AA97" w:rsidR="00E843F6" w:rsidRPr="00AB706B" w:rsidRDefault="00E843F6">
      <w:pPr>
        <w:spacing w:after="0"/>
        <w:jc w:val="both"/>
        <w:rPr>
          <w:ins w:id="1378" w:author="Céges" w:date="2022-04-17T11:12:00Z"/>
          <w:rFonts w:cs="Courier New"/>
        </w:rPr>
        <w:pPrChange w:id="1379" w:author="Céges" w:date="2022-04-17T13:52:00Z">
          <w:pPr>
            <w:pStyle w:val="Cmsor1"/>
          </w:pPr>
        </w:pPrChange>
      </w:pPr>
      <w:ins w:id="1380" w:author="Céges" w:date="2022-04-17T11:12:00Z">
        <w:r w:rsidRPr="00AB706B">
          <w:rPr>
            <w:rFonts w:cs="Courier New"/>
          </w:rPr>
          <w:t xml:space="preserve">Az alkalmazás asztali részét működteti és kontrollálja, illetve minden olyan adatot megjelenít amit meg szeretnénk jeleníteni vele. </w:t>
        </w:r>
      </w:ins>
    </w:p>
    <w:p w14:paraId="756FF1D2" w14:textId="2D981BCF" w:rsidR="00E843F6" w:rsidRPr="00AB706B" w:rsidRDefault="00E843F6">
      <w:pPr>
        <w:spacing w:after="0"/>
        <w:jc w:val="both"/>
        <w:rPr>
          <w:ins w:id="1381" w:author="Céges" w:date="2022-04-17T11:13:00Z"/>
          <w:rFonts w:cs="Courier New"/>
        </w:rPr>
        <w:pPrChange w:id="1382" w:author="Céges" w:date="2022-04-17T13:52:00Z">
          <w:pPr>
            <w:pStyle w:val="Cmsor1"/>
          </w:pPr>
        </w:pPrChange>
      </w:pPr>
      <w:ins w:id="1383" w:author="Céges" w:date="2022-04-17T11:13:00Z">
        <w:r w:rsidRPr="00AB706B">
          <w:rPr>
            <w:rFonts w:cs="Courier New"/>
          </w:rPr>
          <w:t>Osztályváltozók:</w:t>
        </w:r>
      </w:ins>
    </w:p>
    <w:p w14:paraId="6350D347" w14:textId="443E6422" w:rsidR="00E843F6" w:rsidRPr="005855B2" w:rsidRDefault="00E843F6">
      <w:pPr>
        <w:pStyle w:val="Listaszerbekezds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ins w:id="1384" w:author="Céges" w:date="2022-04-17T11:14:00Z"/>
          <w:rFonts w:cs="Courier New"/>
          <w:sz w:val="20"/>
          <w:szCs w:val="20"/>
          <w:rPrChange w:id="1385" w:author="Céges" w:date="2022-04-17T13:36:00Z">
            <w:rPr>
              <w:ins w:id="1386" w:author="Céges" w:date="2022-04-17T11:14:00Z"/>
            </w:rPr>
          </w:rPrChange>
        </w:rPr>
        <w:pPrChange w:id="1387" w:author="Céges" w:date="2022-04-17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388" w:author="Céges" w:date="2022-04-17T11:14:00Z">
        <w:r w:rsidRPr="005855B2">
          <w:rPr>
            <w:rFonts w:cs="Courier New"/>
            <w:color w:val="000000"/>
            <w:sz w:val="20"/>
            <w:szCs w:val="20"/>
            <w:rPrChange w:id="1389" w:author="Céges" w:date="2022-04-17T13:36:00Z">
              <w:rPr/>
            </w:rPrChange>
          </w:rPr>
          <w:t xml:space="preserve">LifeForm </w:t>
        </w:r>
        <w:r w:rsidRPr="005855B2">
          <w:rPr>
            <w:rFonts w:cs="Courier New"/>
            <w:color w:val="0000C0"/>
            <w:sz w:val="20"/>
            <w:szCs w:val="20"/>
            <w:rPrChange w:id="1390" w:author="Céges" w:date="2022-04-17T13:36:00Z">
              <w:rPr>
                <w:color w:val="0000C0"/>
              </w:rPr>
            </w:rPrChange>
          </w:rPr>
          <w:t>lifeFrm</w:t>
        </w:r>
        <w:r w:rsidRPr="005855B2">
          <w:rPr>
            <w:rFonts w:cs="Courier New"/>
            <w:color w:val="000000"/>
            <w:sz w:val="20"/>
            <w:szCs w:val="20"/>
            <w:rPrChange w:id="1391" w:author="Céges" w:date="2022-04-17T13:36:00Z">
              <w:rPr/>
            </w:rPrChange>
          </w:rPr>
          <w:t>;</w:t>
        </w:r>
      </w:ins>
    </w:p>
    <w:p w14:paraId="2EC63C76" w14:textId="54CE6B9D" w:rsidR="00E843F6" w:rsidRPr="005855B2" w:rsidRDefault="00E843F6">
      <w:pPr>
        <w:pStyle w:val="Listaszerbekezds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ins w:id="1392" w:author="Céges" w:date="2022-04-17T11:14:00Z"/>
          <w:rFonts w:cs="Courier New"/>
          <w:sz w:val="20"/>
          <w:szCs w:val="20"/>
          <w:rPrChange w:id="1393" w:author="Céges" w:date="2022-04-17T13:36:00Z">
            <w:rPr>
              <w:ins w:id="1394" w:author="Céges" w:date="2022-04-17T11:14:00Z"/>
            </w:rPr>
          </w:rPrChange>
        </w:rPr>
        <w:pPrChange w:id="1395" w:author="Céges" w:date="2022-04-17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396" w:author="Céges" w:date="2022-04-17T11:14:00Z">
        <w:r w:rsidRPr="005855B2">
          <w:rPr>
            <w:rFonts w:cs="Courier New"/>
            <w:color w:val="000000"/>
            <w:sz w:val="20"/>
            <w:szCs w:val="20"/>
            <w:rPrChange w:id="1397" w:author="Céges" w:date="2022-04-17T13:36:00Z">
              <w:rPr/>
            </w:rPrChange>
          </w:rPr>
          <w:t xml:space="preserve">Profile </w:t>
        </w:r>
        <w:r w:rsidRPr="005855B2">
          <w:rPr>
            <w:rFonts w:cs="Courier New"/>
            <w:color w:val="0000C0"/>
            <w:sz w:val="20"/>
            <w:szCs w:val="20"/>
            <w:rPrChange w:id="1398" w:author="Céges" w:date="2022-04-17T13:36:00Z">
              <w:rPr>
                <w:color w:val="0000C0"/>
              </w:rPr>
            </w:rPrChange>
          </w:rPr>
          <w:t>proFrm</w:t>
        </w:r>
        <w:r w:rsidRPr="005855B2">
          <w:rPr>
            <w:rFonts w:cs="Courier New"/>
            <w:color w:val="000000"/>
            <w:sz w:val="20"/>
            <w:szCs w:val="20"/>
            <w:rPrChange w:id="1399" w:author="Céges" w:date="2022-04-17T13:36:00Z">
              <w:rPr/>
            </w:rPrChange>
          </w:rPr>
          <w:t>;</w:t>
        </w:r>
      </w:ins>
    </w:p>
    <w:p w14:paraId="060A4367" w14:textId="6EB5E8C2" w:rsidR="00E843F6" w:rsidRPr="005855B2" w:rsidRDefault="00E843F6">
      <w:pPr>
        <w:pStyle w:val="Listaszerbekezds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ins w:id="1400" w:author="Céges" w:date="2022-04-17T11:14:00Z"/>
          <w:rFonts w:cs="Courier New"/>
          <w:sz w:val="20"/>
          <w:szCs w:val="20"/>
          <w:rPrChange w:id="1401" w:author="Céges" w:date="2022-04-17T13:36:00Z">
            <w:rPr>
              <w:ins w:id="1402" w:author="Céges" w:date="2022-04-17T11:14:00Z"/>
            </w:rPr>
          </w:rPrChange>
        </w:rPr>
        <w:pPrChange w:id="1403" w:author="Céges" w:date="2022-04-17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04" w:author="Céges" w:date="2022-04-17T11:14:00Z">
        <w:r w:rsidRPr="005855B2">
          <w:rPr>
            <w:rFonts w:cs="Courier New"/>
            <w:color w:val="000000"/>
            <w:sz w:val="20"/>
            <w:szCs w:val="20"/>
            <w:rPrChange w:id="1405" w:author="Céges" w:date="2022-04-17T13:36:00Z">
              <w:rPr/>
            </w:rPrChange>
          </w:rPr>
          <w:t xml:space="preserve">ViewModel </w:t>
        </w:r>
        <w:r w:rsidRPr="005855B2">
          <w:rPr>
            <w:rFonts w:cs="Courier New"/>
            <w:color w:val="0000C0"/>
            <w:sz w:val="20"/>
            <w:szCs w:val="20"/>
            <w:rPrChange w:id="1406" w:author="Céges" w:date="2022-04-17T13:36:00Z">
              <w:rPr>
                <w:color w:val="0000C0"/>
              </w:rPr>
            </w:rPrChange>
          </w:rPr>
          <w:t>viewMdl</w:t>
        </w:r>
        <w:r w:rsidRPr="005855B2">
          <w:rPr>
            <w:rFonts w:cs="Courier New"/>
            <w:color w:val="000000"/>
            <w:sz w:val="20"/>
            <w:szCs w:val="20"/>
            <w:rPrChange w:id="1407" w:author="Céges" w:date="2022-04-17T13:36:00Z">
              <w:rPr/>
            </w:rPrChange>
          </w:rPr>
          <w:t>;</w:t>
        </w:r>
      </w:ins>
    </w:p>
    <w:p w14:paraId="52C8734D" w14:textId="68524AD9" w:rsidR="00E843F6" w:rsidRPr="005855B2" w:rsidRDefault="00E843F6">
      <w:pPr>
        <w:pStyle w:val="Listaszerbekezds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ins w:id="1408" w:author="Céges" w:date="2022-04-17T11:14:00Z"/>
          <w:rFonts w:cs="Courier New"/>
          <w:sz w:val="20"/>
          <w:szCs w:val="20"/>
          <w:rPrChange w:id="1409" w:author="Céges" w:date="2022-04-17T13:36:00Z">
            <w:rPr>
              <w:ins w:id="1410" w:author="Céges" w:date="2022-04-17T11:14:00Z"/>
            </w:rPr>
          </w:rPrChange>
        </w:rPr>
        <w:pPrChange w:id="1411" w:author="Céges" w:date="2022-04-17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12" w:author="Céges" w:date="2022-04-17T11:14:00Z">
        <w:r w:rsidRPr="005855B2">
          <w:rPr>
            <w:rFonts w:cs="Courier New"/>
            <w:color w:val="000000"/>
            <w:sz w:val="20"/>
            <w:szCs w:val="20"/>
            <w:rPrChange w:id="1413" w:author="Céges" w:date="2022-04-17T13:36:00Z">
              <w:rPr/>
            </w:rPrChange>
          </w:rPr>
          <w:t xml:space="preserve">Vector&lt;Vector&lt;Object&gt;&gt; </w:t>
        </w:r>
        <w:r w:rsidRPr="005855B2">
          <w:rPr>
            <w:rFonts w:cs="Courier New"/>
            <w:color w:val="0000C0"/>
            <w:sz w:val="20"/>
            <w:szCs w:val="20"/>
            <w:rPrChange w:id="1414" w:author="Céges" w:date="2022-04-17T13:36:00Z">
              <w:rPr>
                <w:color w:val="0000C0"/>
              </w:rPr>
            </w:rPrChange>
          </w:rPr>
          <w:t>tableData</w:t>
        </w:r>
        <w:r w:rsidRPr="005855B2">
          <w:rPr>
            <w:rFonts w:cs="Courier New"/>
            <w:color w:val="000000"/>
            <w:sz w:val="20"/>
            <w:szCs w:val="20"/>
            <w:rPrChange w:id="1415" w:author="Céges" w:date="2022-04-17T13:36:00Z">
              <w:rPr/>
            </w:rPrChange>
          </w:rPr>
          <w:t>;</w:t>
        </w:r>
      </w:ins>
    </w:p>
    <w:p w14:paraId="6EFC233E" w14:textId="0A116F89" w:rsidR="00E843F6" w:rsidRPr="005855B2" w:rsidRDefault="00E843F6">
      <w:pPr>
        <w:pStyle w:val="Listaszerbekezds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ins w:id="1416" w:author="Céges" w:date="2022-04-17T11:14:00Z"/>
          <w:rFonts w:cs="Courier New"/>
          <w:sz w:val="20"/>
          <w:szCs w:val="20"/>
          <w:rPrChange w:id="1417" w:author="Céges" w:date="2022-04-17T13:36:00Z">
            <w:rPr>
              <w:ins w:id="1418" w:author="Céges" w:date="2022-04-17T11:14:00Z"/>
            </w:rPr>
          </w:rPrChange>
        </w:rPr>
        <w:pPrChange w:id="1419" w:author="Céges" w:date="2022-04-17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20" w:author="Céges" w:date="2022-04-17T11:14:00Z">
        <w:r w:rsidRPr="005855B2">
          <w:rPr>
            <w:rFonts w:cs="Courier New"/>
            <w:color w:val="000000"/>
            <w:sz w:val="20"/>
            <w:szCs w:val="20"/>
            <w:rPrChange w:id="1421" w:author="Céges" w:date="2022-04-17T13:36:00Z">
              <w:rPr/>
            </w:rPrChange>
          </w:rPr>
          <w:t xml:space="preserve">RapiController </w:t>
        </w:r>
        <w:r w:rsidRPr="005855B2">
          <w:rPr>
            <w:rFonts w:cs="Courier New"/>
            <w:color w:val="0000C0"/>
            <w:sz w:val="20"/>
            <w:szCs w:val="20"/>
            <w:rPrChange w:id="1422" w:author="Céges" w:date="2022-04-17T13:36:00Z">
              <w:rPr>
                <w:color w:val="0000C0"/>
              </w:rPr>
            </w:rPrChange>
          </w:rPr>
          <w:t>rapiCtr</w:t>
        </w:r>
        <w:r w:rsidRPr="005855B2">
          <w:rPr>
            <w:rFonts w:cs="Courier New"/>
            <w:color w:val="000000"/>
            <w:sz w:val="20"/>
            <w:szCs w:val="20"/>
            <w:rPrChange w:id="1423" w:author="Céges" w:date="2022-04-17T13:36:00Z">
              <w:rPr/>
            </w:rPrChange>
          </w:rPr>
          <w:t>;</w:t>
        </w:r>
      </w:ins>
    </w:p>
    <w:p w14:paraId="59E0EC4C" w14:textId="6C457446" w:rsidR="00E843F6" w:rsidRPr="005855B2" w:rsidRDefault="00E843F6">
      <w:pPr>
        <w:pStyle w:val="Listaszerbekezds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ins w:id="1424" w:author="Céges" w:date="2022-04-17T11:14:00Z"/>
          <w:rFonts w:cs="Courier New"/>
          <w:sz w:val="20"/>
          <w:szCs w:val="20"/>
          <w:rPrChange w:id="1425" w:author="Céges" w:date="2022-04-17T13:36:00Z">
            <w:rPr>
              <w:ins w:id="1426" w:author="Céges" w:date="2022-04-17T11:14:00Z"/>
            </w:rPr>
          </w:rPrChange>
        </w:rPr>
        <w:pPrChange w:id="1427" w:author="Céges" w:date="2022-04-17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28" w:author="Céges" w:date="2022-04-17T11:14:00Z">
        <w:r w:rsidRPr="005855B2">
          <w:rPr>
            <w:rFonts w:cs="Courier New"/>
            <w:color w:val="000000"/>
            <w:sz w:val="20"/>
            <w:szCs w:val="20"/>
            <w:rPrChange w:id="1429" w:author="Céges" w:date="2022-04-17T13:36:00Z">
              <w:rPr/>
            </w:rPrChange>
          </w:rPr>
          <w:t xml:space="preserve">String </w:t>
        </w:r>
        <w:r w:rsidRPr="005855B2">
          <w:rPr>
            <w:rFonts w:cs="Courier New"/>
            <w:color w:val="0000C0"/>
            <w:sz w:val="20"/>
            <w:szCs w:val="20"/>
            <w:rPrChange w:id="1430" w:author="Céges" w:date="2022-04-17T13:36:00Z">
              <w:rPr>
                <w:color w:val="0000C0"/>
              </w:rPr>
            </w:rPrChange>
          </w:rPr>
          <w:t>id</w:t>
        </w:r>
        <w:r w:rsidRPr="005855B2">
          <w:rPr>
            <w:rFonts w:cs="Courier New"/>
            <w:color w:val="000000"/>
            <w:sz w:val="20"/>
            <w:szCs w:val="20"/>
            <w:rPrChange w:id="1431" w:author="Céges" w:date="2022-04-17T13:36:00Z">
              <w:rPr/>
            </w:rPrChange>
          </w:rPr>
          <w:t>;</w:t>
        </w:r>
      </w:ins>
    </w:p>
    <w:p w14:paraId="2F7EC3D3" w14:textId="747E5442" w:rsidR="00546A91" w:rsidRPr="005855B2" w:rsidRDefault="00E843F6">
      <w:pPr>
        <w:pStyle w:val="Listaszerbekezds"/>
        <w:numPr>
          <w:ilvl w:val="0"/>
          <w:numId w:val="12"/>
        </w:numPr>
        <w:spacing w:after="0"/>
        <w:jc w:val="both"/>
        <w:rPr>
          <w:ins w:id="1432" w:author="Céges" w:date="2022-04-17T11:26:00Z"/>
          <w:rFonts w:cs="Courier New"/>
          <w:color w:val="auto"/>
          <w:rPrChange w:id="1433" w:author="Céges" w:date="2022-04-17T13:36:00Z">
            <w:rPr>
              <w:ins w:id="1434" w:author="Céges" w:date="2022-04-17T11:26:00Z"/>
              <w:rFonts w:ascii="Consolas" w:hAnsi="Consolas" w:cs="Consolas"/>
              <w:color w:val="000000"/>
              <w:sz w:val="20"/>
              <w:szCs w:val="20"/>
            </w:rPr>
          </w:rPrChange>
        </w:rPr>
        <w:pPrChange w:id="1435" w:author="Céges" w:date="2022-04-17T13:52:00Z">
          <w:pPr>
            <w:pStyle w:val="Cmsor1"/>
          </w:pPr>
        </w:pPrChange>
      </w:pPr>
      <w:ins w:id="1436" w:author="Céges" w:date="2022-04-17T11:14:00Z">
        <w:r w:rsidRPr="005855B2">
          <w:rPr>
            <w:rFonts w:cs="Courier New"/>
            <w:color w:val="000000"/>
            <w:sz w:val="20"/>
            <w:szCs w:val="20"/>
            <w:rPrChange w:id="1437" w:author="Céges" w:date="2022-04-17T13:36:00Z">
              <w:rPr/>
            </w:rPrChange>
          </w:rPr>
          <w:t xml:space="preserve">ProfileModel </w:t>
        </w:r>
        <w:r w:rsidRPr="005855B2">
          <w:rPr>
            <w:rFonts w:cs="Courier New"/>
            <w:color w:val="0000C0"/>
            <w:sz w:val="20"/>
            <w:szCs w:val="20"/>
            <w:rPrChange w:id="1438" w:author="Céges" w:date="2022-04-17T13:36:00Z">
              <w:rPr>
                <w:color w:val="0000C0"/>
              </w:rPr>
            </w:rPrChange>
          </w:rPr>
          <w:t>proMdl</w:t>
        </w:r>
        <w:r w:rsidRPr="005855B2">
          <w:rPr>
            <w:rFonts w:cs="Courier New"/>
            <w:color w:val="000000"/>
            <w:sz w:val="20"/>
            <w:szCs w:val="20"/>
            <w:rPrChange w:id="1439" w:author="Céges" w:date="2022-04-17T13:36:00Z">
              <w:rPr/>
            </w:rPrChange>
          </w:rPr>
          <w:t>;</w:t>
        </w:r>
      </w:ins>
    </w:p>
    <w:p w14:paraId="2D73573F" w14:textId="37017E80" w:rsidR="00263F17" w:rsidRPr="00143E93" w:rsidRDefault="00263F17">
      <w:pPr>
        <w:spacing w:after="0"/>
        <w:jc w:val="both"/>
        <w:rPr>
          <w:ins w:id="1440" w:author="Céges" w:date="2022-04-17T11:26:00Z"/>
          <w:rFonts w:cs="Courier New"/>
        </w:rPr>
        <w:pPrChange w:id="1441" w:author="Céges" w:date="2022-04-17T13:52:00Z">
          <w:pPr>
            <w:pStyle w:val="Cmsor1"/>
          </w:pPr>
        </w:pPrChange>
      </w:pPr>
    </w:p>
    <w:p w14:paraId="4F5EBCCE" w14:textId="77777777" w:rsidR="00263F17" w:rsidRPr="005855B2" w:rsidRDefault="00263F17">
      <w:pPr>
        <w:spacing w:after="0"/>
        <w:jc w:val="both"/>
        <w:rPr>
          <w:ins w:id="1442" w:author="Céges" w:date="2022-04-17T11:14:00Z"/>
          <w:rFonts w:cs="Courier New"/>
          <w:color w:val="auto"/>
          <w:rPrChange w:id="1443" w:author="Céges" w:date="2022-04-17T13:36:00Z">
            <w:rPr>
              <w:ins w:id="1444" w:author="Céges" w:date="2022-04-17T11:14:00Z"/>
              <w:rFonts w:ascii="Consolas" w:hAnsi="Consolas" w:cs="Consolas"/>
              <w:color w:val="000000"/>
              <w:sz w:val="20"/>
              <w:szCs w:val="20"/>
            </w:rPr>
          </w:rPrChange>
        </w:rPr>
        <w:pPrChange w:id="1445" w:author="Céges" w:date="2022-04-17T13:52:00Z">
          <w:pPr>
            <w:pStyle w:val="Cmsor1"/>
          </w:pPr>
        </w:pPrChange>
      </w:pPr>
    </w:p>
    <w:p w14:paraId="08D97EE5" w14:textId="78670671" w:rsidR="00E843F6" w:rsidRPr="00143E93" w:rsidRDefault="00E843F6">
      <w:pPr>
        <w:rPr>
          <w:ins w:id="1446" w:author="Céges" w:date="2022-04-17T11:15:00Z"/>
          <w:shd w:val="clear" w:color="auto" w:fill="D4D4D4"/>
        </w:rPr>
        <w:pPrChange w:id="1447" w:author="Céges" w:date="2022-04-17T13:52:00Z">
          <w:pPr>
            <w:pStyle w:val="Cmsor1"/>
          </w:pPr>
        </w:pPrChange>
      </w:pPr>
      <w:ins w:id="1448" w:author="Céges" w:date="2022-04-17T11:15:00Z">
        <w:r w:rsidRPr="00143E93">
          <w:rPr>
            <w:shd w:val="clear" w:color="auto" w:fill="D4D4D4"/>
          </w:rPr>
          <w:t>ViewController ()</w:t>
        </w:r>
      </w:ins>
    </w:p>
    <w:p w14:paraId="236F10D1" w14:textId="0E405C83" w:rsidR="00E843F6" w:rsidRPr="005855B2" w:rsidRDefault="00E843F6">
      <w:pPr>
        <w:spacing w:after="0"/>
        <w:jc w:val="both"/>
        <w:rPr>
          <w:ins w:id="1449" w:author="Céges" w:date="2022-04-17T11:19:00Z"/>
          <w:rFonts w:cs="Courier New"/>
          <w:color w:val="6A3E3E"/>
          <w:sz w:val="20"/>
          <w:szCs w:val="20"/>
          <w:shd w:val="clear" w:color="auto" w:fill="E8F2FE"/>
          <w:rPrChange w:id="1450" w:author="Céges" w:date="2022-04-17T13:36:00Z">
            <w:rPr>
              <w:ins w:id="1451" w:author="Céges" w:date="2022-04-17T11:19:00Z"/>
              <w:rFonts w:ascii="Consolas" w:hAnsi="Consolas" w:cs="Consolas"/>
              <w:color w:val="6A3E3E"/>
              <w:sz w:val="20"/>
              <w:szCs w:val="20"/>
              <w:shd w:val="clear" w:color="auto" w:fill="E8F2FE"/>
            </w:rPr>
          </w:rPrChange>
        </w:rPr>
        <w:pPrChange w:id="1452" w:author="Céges" w:date="2022-04-17T13:52:00Z">
          <w:pPr>
            <w:pStyle w:val="Cmsor1"/>
          </w:pPr>
        </w:pPrChange>
      </w:pPr>
      <w:ins w:id="1453" w:author="Céges" w:date="2022-04-17T11:15:00Z">
        <w:r w:rsidRPr="00143E93">
          <w:rPr>
            <w:rFonts w:cs="Courier New"/>
          </w:rPr>
          <w:t xml:space="preserve">fogadott paraméter: </w:t>
        </w:r>
        <w:r w:rsidRPr="005855B2">
          <w:rPr>
            <w:rFonts w:cs="Courier New"/>
            <w:color w:val="6A3E3E"/>
            <w:sz w:val="20"/>
            <w:szCs w:val="20"/>
            <w:shd w:val="clear" w:color="auto" w:fill="E8F2FE"/>
            <w:rPrChange w:id="1454" w:author="Céges" w:date="2022-04-17T13:36:00Z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</w:rPrChange>
          </w:rPr>
          <w:t>rapiCtr RapiController</w:t>
        </w:r>
      </w:ins>
    </w:p>
    <w:p w14:paraId="5629CBDB" w14:textId="5AD90D38" w:rsidR="00E843F6" w:rsidRPr="005855B2" w:rsidRDefault="00E843F6">
      <w:pPr>
        <w:spacing w:after="0"/>
        <w:jc w:val="both"/>
        <w:rPr>
          <w:ins w:id="1455" w:author="Céges" w:date="2022-04-17T11:20:00Z"/>
          <w:rFonts w:cs="Courier New"/>
          <w:sz w:val="20"/>
          <w:szCs w:val="20"/>
          <w:shd w:val="clear" w:color="auto" w:fill="E8F2FE"/>
          <w:rPrChange w:id="1456" w:author="Céges" w:date="2022-04-17T13:36:00Z">
            <w:rPr>
              <w:ins w:id="1457" w:author="Céges" w:date="2022-04-17T11:20:00Z"/>
              <w:rFonts w:ascii="Consolas" w:hAnsi="Consolas" w:cs="Consolas"/>
              <w:sz w:val="20"/>
              <w:szCs w:val="20"/>
              <w:shd w:val="clear" w:color="auto" w:fill="E8F2FE"/>
            </w:rPr>
          </w:rPrChange>
        </w:rPr>
        <w:pPrChange w:id="1458" w:author="Céges" w:date="2022-04-17T13:52:00Z">
          <w:pPr>
            <w:pStyle w:val="Cmsor1"/>
          </w:pPr>
        </w:pPrChange>
      </w:pPr>
      <w:ins w:id="1459" w:author="Céges" w:date="2022-04-17T11:19:00Z">
        <w:r w:rsidRPr="005855B2">
          <w:rPr>
            <w:rFonts w:cs="Courier New"/>
            <w:color w:val="auto"/>
            <w:sz w:val="20"/>
            <w:szCs w:val="20"/>
            <w:shd w:val="clear" w:color="auto" w:fill="E8F2FE"/>
            <w:rPrChange w:id="1460" w:author="Céges" w:date="2022-04-17T13:36:00Z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</w:rPrChange>
          </w:rPr>
          <w:t xml:space="preserve">megpéldányosítja </w:t>
        </w:r>
      </w:ins>
      <w:ins w:id="1461" w:author="Céges" w:date="2022-04-17T11:20:00Z">
        <w:r w:rsidRPr="005855B2">
          <w:rPr>
            <w:rFonts w:cs="Courier New"/>
            <w:sz w:val="20"/>
            <w:szCs w:val="20"/>
            <w:shd w:val="clear" w:color="auto" w:fill="E8F2FE"/>
            <w:rPrChange w:id="1462" w:author="Céges" w:date="2022-04-17T13:36:00Z"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</w:rPrChange>
          </w:rPr>
          <w:t>a ViewModel osztályt</w:t>
        </w:r>
      </w:ins>
      <w:r w:rsidR="002B0DFC">
        <w:rPr>
          <w:rFonts w:cs="Courier New"/>
          <w:sz w:val="20"/>
          <w:szCs w:val="20"/>
          <w:shd w:val="clear" w:color="auto" w:fill="E8F2FE"/>
        </w:rPr>
        <w:t>.</w:t>
      </w:r>
      <w:ins w:id="1463" w:author="Céges" w:date="2022-04-17T11:20:00Z">
        <w:r w:rsidRPr="005855B2">
          <w:rPr>
            <w:rFonts w:cs="Courier New"/>
            <w:sz w:val="20"/>
            <w:szCs w:val="20"/>
            <w:shd w:val="clear" w:color="auto" w:fill="E8F2FE"/>
            <w:rPrChange w:id="1464" w:author="Céges" w:date="2022-04-17T13:36:00Z"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</w:rPrChange>
          </w:rPr>
          <w:t xml:space="preserve"> </w:t>
        </w:r>
      </w:ins>
    </w:p>
    <w:p w14:paraId="65BC0B27" w14:textId="7A04B50D" w:rsidR="00E843F6" w:rsidRPr="005855B2" w:rsidRDefault="00E843F6">
      <w:pPr>
        <w:spacing w:after="0"/>
        <w:jc w:val="both"/>
        <w:rPr>
          <w:ins w:id="1465" w:author="Céges" w:date="2022-04-17T11:20:00Z"/>
          <w:rFonts w:cs="Courier New"/>
          <w:sz w:val="20"/>
          <w:szCs w:val="20"/>
          <w:shd w:val="clear" w:color="auto" w:fill="E8F2FE"/>
          <w:rPrChange w:id="1466" w:author="Céges" w:date="2022-04-17T13:36:00Z">
            <w:rPr>
              <w:ins w:id="1467" w:author="Céges" w:date="2022-04-17T11:20:00Z"/>
              <w:rFonts w:ascii="Consolas" w:hAnsi="Consolas" w:cs="Consolas"/>
              <w:sz w:val="20"/>
              <w:szCs w:val="20"/>
              <w:shd w:val="clear" w:color="auto" w:fill="E8F2FE"/>
            </w:rPr>
          </w:rPrChange>
        </w:rPr>
        <w:pPrChange w:id="1468" w:author="Céges" w:date="2022-04-17T13:52:00Z">
          <w:pPr>
            <w:pStyle w:val="Cmsor1"/>
          </w:pPr>
        </w:pPrChange>
      </w:pPr>
    </w:p>
    <w:p w14:paraId="7B83E6F6" w14:textId="3635D55D" w:rsidR="00E843F6" w:rsidRPr="002B0DFC" w:rsidRDefault="00E843F6">
      <w:pPr>
        <w:rPr>
          <w:ins w:id="1469" w:author="Céges" w:date="2022-04-17T11:21:00Z"/>
          <w:shd w:val="clear" w:color="auto" w:fill="D4D4D4"/>
        </w:rPr>
        <w:pPrChange w:id="1470" w:author="Céges" w:date="2022-04-17T13:52:00Z">
          <w:pPr>
            <w:pStyle w:val="Cmsor1"/>
          </w:pPr>
        </w:pPrChange>
      </w:pPr>
      <w:ins w:id="1471" w:author="Céges" w:date="2022-04-17T11:21:00Z">
        <w:r w:rsidRPr="002B0DFC">
          <w:rPr>
            <w:shd w:val="clear" w:color="auto" w:fill="D4D4D4"/>
          </w:rPr>
          <w:t>ActionListeners</w:t>
        </w:r>
      </w:ins>
      <w:ins w:id="1472" w:author="Céges" w:date="2022-04-17T12:26:00Z">
        <w:r w:rsidR="000A27C5" w:rsidRPr="00143E93">
          <w:rPr>
            <w:shd w:val="clear" w:color="auto" w:fill="D4D4D4"/>
          </w:rPr>
          <w:t>()</w:t>
        </w:r>
      </w:ins>
    </w:p>
    <w:p w14:paraId="7240A4EA" w14:textId="53DD02B9" w:rsidR="00263F17" w:rsidRPr="00CF71E7" w:rsidRDefault="00263F17">
      <w:pPr>
        <w:rPr>
          <w:ins w:id="1473" w:author="Céges" w:date="2022-04-17T11:22:00Z"/>
        </w:rPr>
        <w:pPrChange w:id="1474" w:author="Céges" w:date="2022-04-17T13:52:00Z">
          <w:pPr>
            <w:pStyle w:val="Cmsor1"/>
          </w:pPr>
        </w:pPrChange>
      </w:pPr>
      <w:ins w:id="1475" w:author="Céges" w:date="2022-04-17T11:22:00Z">
        <w:r w:rsidRPr="00143E93">
          <w:t xml:space="preserve">Alkalmazza az </w:t>
        </w:r>
      </w:ins>
      <w:ins w:id="1476" w:author="Céges" w:date="2022-04-17T11:23:00Z">
        <w:r w:rsidRPr="00143E93">
          <w:t>„</w:t>
        </w:r>
      </w:ins>
      <w:ins w:id="1477" w:author="Céges" w:date="2022-04-17T11:22:00Z">
        <w:r w:rsidRPr="00BC4B8E">
          <w:t>action</w:t>
        </w:r>
      </w:ins>
      <w:ins w:id="1478" w:author="Céges" w:date="2022-04-17T11:23:00Z">
        <w:r w:rsidRPr="00BC4B8E">
          <w:t>”</w:t>
        </w:r>
      </w:ins>
      <w:ins w:id="1479" w:author="Céges" w:date="2022-04-17T11:22:00Z">
        <w:r w:rsidRPr="00BC4B8E">
          <w:t xml:space="preserve"> illet </w:t>
        </w:r>
      </w:ins>
      <w:ins w:id="1480" w:author="Céges" w:date="2022-04-17T11:23:00Z">
        <w:r w:rsidRPr="00CF71E7">
          <w:t>„</w:t>
        </w:r>
      </w:ins>
      <w:ins w:id="1481" w:author="Céges" w:date="2022-04-17T11:22:00Z">
        <w:r w:rsidRPr="00CF71E7">
          <w:t>change</w:t>
        </w:r>
      </w:ins>
      <w:ins w:id="1482" w:author="Céges" w:date="2022-04-17T11:23:00Z">
        <w:r w:rsidRPr="00CF71E7">
          <w:t>”</w:t>
        </w:r>
      </w:ins>
      <w:ins w:id="1483" w:author="Céges" w:date="2022-04-17T11:22:00Z">
        <w:r w:rsidRPr="00CF71E7">
          <w:t>Listenereket a függvényeken</w:t>
        </w:r>
      </w:ins>
      <w:r w:rsidR="002B0DFC">
        <w:t>.</w:t>
      </w:r>
    </w:p>
    <w:p w14:paraId="416C9EAA" w14:textId="77777777" w:rsidR="002B0DFC" w:rsidRDefault="002B0DFC" w:rsidP="002B0DFC">
      <w:pPr>
        <w:rPr>
          <w:shd w:val="clear" w:color="auto" w:fill="D4D4D4"/>
        </w:rPr>
      </w:pPr>
    </w:p>
    <w:p w14:paraId="1B5DFC97" w14:textId="77777777" w:rsidR="002B0DFC" w:rsidRDefault="002B0DFC" w:rsidP="002B0DFC">
      <w:pPr>
        <w:rPr>
          <w:shd w:val="clear" w:color="auto" w:fill="D4D4D4"/>
        </w:rPr>
      </w:pPr>
    </w:p>
    <w:p w14:paraId="1D74E6E9" w14:textId="7F0FC74E" w:rsidR="00263F17" w:rsidRPr="002B0DFC" w:rsidRDefault="00263F17">
      <w:pPr>
        <w:rPr>
          <w:ins w:id="1484" w:author="Céges" w:date="2022-04-17T11:23:00Z"/>
          <w:shd w:val="clear" w:color="auto" w:fill="D4D4D4"/>
          <w:rPrChange w:id="1485" w:author="Céges" w:date="2022-04-17T13:36:00Z">
            <w:rPr>
              <w:ins w:id="1486" w:author="Céges" w:date="2022-04-17T11:23:00Z"/>
            </w:rPr>
          </w:rPrChange>
        </w:rPr>
        <w:pPrChange w:id="1487" w:author="Céges" w:date="2022-04-17T13:52:00Z">
          <w:pPr>
            <w:pStyle w:val="Cmsor1"/>
          </w:pPr>
        </w:pPrChange>
      </w:pPr>
      <w:ins w:id="1488" w:author="Céges" w:date="2022-04-17T11:22:00Z">
        <w:r w:rsidRPr="002B0DFC">
          <w:rPr>
            <w:shd w:val="clear" w:color="auto" w:fill="D4D4D4"/>
          </w:rPr>
          <w:t>initFrames</w:t>
        </w:r>
      </w:ins>
      <w:ins w:id="1489" w:author="Céges" w:date="2022-04-17T12:26:00Z">
        <w:r w:rsidR="000A27C5" w:rsidRPr="00143E93">
          <w:rPr>
            <w:shd w:val="clear" w:color="auto" w:fill="D4D4D4"/>
          </w:rPr>
          <w:t>()</w:t>
        </w:r>
      </w:ins>
    </w:p>
    <w:p w14:paraId="153D54E0" w14:textId="60BE43D4" w:rsidR="00263F17" w:rsidRPr="00143E93" w:rsidRDefault="00263F17">
      <w:pPr>
        <w:rPr>
          <w:ins w:id="1490" w:author="Céges" w:date="2022-04-17T11:24:00Z"/>
        </w:rPr>
        <w:pPrChange w:id="1491" w:author="Céges" w:date="2022-04-17T13:52:00Z">
          <w:pPr>
            <w:pStyle w:val="Cmsor1"/>
          </w:pPr>
        </w:pPrChange>
      </w:pPr>
      <w:ins w:id="1492" w:author="Céges" w:date="2022-04-17T11:24:00Z">
        <w:r w:rsidRPr="00143E93">
          <w:t>Betölti a 2 alkalmazott ablakot illetve a hozzájuk tartozó táblázatot</w:t>
        </w:r>
      </w:ins>
      <w:r w:rsidR="002B0DFC">
        <w:t>.</w:t>
      </w:r>
      <w:ins w:id="1493" w:author="Céges" w:date="2022-04-17T11:24:00Z">
        <w:r w:rsidRPr="00143E93">
          <w:t xml:space="preserve"> </w:t>
        </w:r>
      </w:ins>
    </w:p>
    <w:p w14:paraId="3569EAFA" w14:textId="5E9B7DCA" w:rsidR="00263F17" w:rsidRDefault="00263F17" w:rsidP="002B0DFC"/>
    <w:p w14:paraId="0E359ACF" w14:textId="77777777" w:rsidR="002B0DFC" w:rsidRPr="00AB706B" w:rsidRDefault="002B0DFC">
      <w:pPr>
        <w:rPr>
          <w:ins w:id="1494" w:author="Céges" w:date="2022-04-17T11:24:00Z"/>
        </w:rPr>
        <w:pPrChange w:id="1495" w:author="Céges" w:date="2022-04-17T13:52:00Z">
          <w:pPr>
            <w:pStyle w:val="Cmsor1"/>
          </w:pPr>
        </w:pPrChange>
      </w:pPr>
    </w:p>
    <w:p w14:paraId="7F26FFC4" w14:textId="2BB0C768" w:rsidR="00263F17" w:rsidRPr="00AB706B" w:rsidRDefault="00263F17">
      <w:pPr>
        <w:rPr>
          <w:ins w:id="1496" w:author="Céges" w:date="2022-04-17T11:27:00Z"/>
        </w:rPr>
        <w:pPrChange w:id="1497" w:author="Céges" w:date="2022-04-17T13:52:00Z">
          <w:pPr>
            <w:pStyle w:val="Cmsor1"/>
          </w:pPr>
        </w:pPrChange>
      </w:pPr>
      <w:ins w:id="1498" w:author="Céges" w:date="2022-04-17T11:26:00Z">
        <w:r w:rsidRPr="00143E93">
          <w:rPr>
            <w:shd w:val="clear" w:color="auto" w:fill="D4D4D4"/>
          </w:rPr>
          <w:t>initProfileFrame</w:t>
        </w:r>
      </w:ins>
      <w:ins w:id="1499" w:author="Céges" w:date="2022-04-17T12:26:00Z">
        <w:r w:rsidR="000A27C5" w:rsidRPr="00143E93">
          <w:rPr>
            <w:shd w:val="clear" w:color="auto" w:fill="D4D4D4"/>
          </w:rPr>
          <w:t>()</w:t>
        </w:r>
      </w:ins>
    </w:p>
    <w:p w14:paraId="33B71BB1" w14:textId="44EF4ED9" w:rsidR="00263F17" w:rsidRPr="00AB706B" w:rsidRDefault="002B0DFC">
      <w:pPr>
        <w:rPr>
          <w:ins w:id="1500" w:author="Céges" w:date="2022-04-17T11:28:00Z"/>
        </w:rPr>
        <w:pPrChange w:id="1501" w:author="Céges" w:date="2022-04-17T13:52:00Z">
          <w:pPr>
            <w:pStyle w:val="Cmsor1"/>
          </w:pPr>
        </w:pPrChange>
      </w:pPr>
      <w:r>
        <w:t>H</w:t>
      </w:r>
      <w:ins w:id="1502" w:author="Céges" w:date="2022-04-17T11:27:00Z">
        <w:r w:rsidR="00263F17" w:rsidRPr="00AB706B">
          <w:t>ozzárendeli a Profil ablak tulajdonságait és adatait</w:t>
        </w:r>
      </w:ins>
      <w:r>
        <w:t>.</w:t>
      </w:r>
    </w:p>
    <w:p w14:paraId="390CAC45" w14:textId="3639B4D9" w:rsidR="00263F17" w:rsidRPr="007C35DE" w:rsidRDefault="00263F17">
      <w:pPr>
        <w:rPr>
          <w:ins w:id="1503" w:author="Céges" w:date="2022-04-17T11:28:00Z"/>
        </w:rPr>
        <w:pPrChange w:id="1504" w:author="Céges" w:date="2022-04-17T13:52:00Z">
          <w:pPr>
            <w:pStyle w:val="Cmsor1"/>
          </w:pPr>
        </w:pPrChange>
      </w:pPr>
    </w:p>
    <w:p w14:paraId="701175A6" w14:textId="77777777" w:rsidR="002B0DFC" w:rsidRDefault="00263F17">
      <w:pPr>
        <w:rPr>
          <w:shd w:val="clear" w:color="auto" w:fill="D4D4D4"/>
        </w:rPr>
      </w:pPr>
      <w:ins w:id="1505" w:author="Céges" w:date="2022-04-17T11:28:00Z">
        <w:r w:rsidRPr="00143E93">
          <w:rPr>
            <w:shd w:val="clear" w:color="auto" w:fill="D4D4D4"/>
          </w:rPr>
          <w:t>initLifeFrame</w:t>
        </w:r>
      </w:ins>
      <w:ins w:id="1506" w:author="Céges" w:date="2022-04-17T12:26:00Z">
        <w:r w:rsidR="000A27C5" w:rsidRPr="00143E93">
          <w:rPr>
            <w:shd w:val="clear" w:color="auto" w:fill="D4D4D4"/>
          </w:rPr>
          <w:t>()</w:t>
        </w:r>
      </w:ins>
    </w:p>
    <w:p w14:paraId="72FB1C92" w14:textId="720CCC95" w:rsidR="00263F17" w:rsidRPr="00143E93" w:rsidRDefault="00263F17" w:rsidP="002B0DFC">
      <w:pPr>
        <w:rPr>
          <w:ins w:id="1507" w:author="Céges" w:date="2022-04-17T11:32:00Z"/>
        </w:rPr>
      </w:pPr>
      <w:ins w:id="1508" w:author="Céges" w:date="2022-04-17T11:31:00Z">
        <w:r w:rsidRPr="00143E93">
          <w:t>hozzárendeli a Life(fő) ablak tulajdonságait és adatait</w:t>
        </w:r>
      </w:ins>
    </w:p>
    <w:p w14:paraId="5EF2ECFC" w14:textId="3980A44F" w:rsidR="004B08BE" w:rsidRDefault="004B08BE" w:rsidP="002B0DFC"/>
    <w:p w14:paraId="172C2B84" w14:textId="77777777" w:rsidR="002B0DFC" w:rsidRPr="00AB706B" w:rsidRDefault="002B0DFC">
      <w:pPr>
        <w:rPr>
          <w:ins w:id="1509" w:author="Céges" w:date="2022-04-17T11:32:00Z"/>
        </w:rPr>
      </w:pPr>
    </w:p>
    <w:p w14:paraId="78B2BD69" w14:textId="77777777" w:rsidR="004B08BE" w:rsidRPr="00143E93" w:rsidRDefault="004B08BE">
      <w:pPr>
        <w:rPr>
          <w:ins w:id="1510" w:author="Céges" w:date="2022-04-17T11:33:00Z"/>
          <w:shd w:val="clear" w:color="auto" w:fill="D4D4D4"/>
        </w:rPr>
      </w:pPr>
      <w:ins w:id="1511" w:author="Céges" w:date="2022-04-17T11:32:00Z">
        <w:r w:rsidRPr="00143E93">
          <w:rPr>
            <w:shd w:val="clear" w:color="auto" w:fill="D4D4D4"/>
          </w:rPr>
          <w:t>initProfile</w:t>
        </w:r>
      </w:ins>
      <w:ins w:id="1512" w:author="Céges" w:date="2022-04-17T12:26:00Z">
        <w:r w:rsidR="005F0218" w:rsidRPr="00143E93">
          <w:rPr>
            <w:shd w:val="clear" w:color="auto" w:fill="D4D4D4"/>
          </w:rPr>
          <w:t>()</w:t>
        </w:r>
      </w:ins>
    </w:p>
    <w:p w14:paraId="6BEE4BF3" w14:textId="1B0361F3" w:rsidR="004B08BE" w:rsidRPr="00BC4B8E" w:rsidRDefault="004B08BE">
      <w:pPr>
        <w:rPr>
          <w:ins w:id="1513" w:author="Céges" w:date="2022-04-17T11:33:00Z"/>
        </w:rPr>
      </w:pPr>
      <w:ins w:id="1514" w:author="Céges" w:date="2022-04-17T11:33:00Z">
        <w:r w:rsidRPr="00143E93">
          <w:t xml:space="preserve">feltölti a profil táblázatot adatokkal </w:t>
        </w:r>
      </w:ins>
      <w:ins w:id="1515" w:author="Céges" w:date="2022-04-17T11:44:00Z">
        <w:r w:rsidR="008F4FA5" w:rsidRPr="00143E93">
          <w:t>.</w:t>
        </w:r>
      </w:ins>
    </w:p>
    <w:p w14:paraId="3366EC82" w14:textId="0E8BFD70" w:rsidR="004B08BE" w:rsidRPr="00AB706B" w:rsidRDefault="004B08BE">
      <w:pPr>
        <w:rPr>
          <w:ins w:id="1516" w:author="Céges" w:date="2022-04-17T11:33:00Z"/>
        </w:rPr>
      </w:pPr>
    </w:p>
    <w:p w14:paraId="2B866CBC" w14:textId="5F0620DE" w:rsidR="004B08BE" w:rsidRPr="00AB706B" w:rsidRDefault="004B08BE">
      <w:pPr>
        <w:rPr>
          <w:ins w:id="1517" w:author="Céges" w:date="2022-04-17T11:33:00Z"/>
        </w:rPr>
      </w:pPr>
    </w:p>
    <w:p w14:paraId="0927C3D0" w14:textId="2FB6917C" w:rsidR="004B08BE" w:rsidRPr="00143E93" w:rsidRDefault="004B08BE">
      <w:pPr>
        <w:rPr>
          <w:ins w:id="1518" w:author="Céges" w:date="2022-04-17T11:33:00Z"/>
          <w:shd w:val="clear" w:color="auto" w:fill="E8F2FE"/>
        </w:rPr>
      </w:pPr>
      <w:ins w:id="1519" w:author="Céges" w:date="2022-04-17T11:33:00Z">
        <w:r w:rsidRPr="00143E93">
          <w:rPr>
            <w:shd w:val="clear" w:color="auto" w:fill="E8F2FE"/>
          </w:rPr>
          <w:t>initTables</w:t>
        </w:r>
      </w:ins>
      <w:ins w:id="1520" w:author="Céges" w:date="2022-04-17T12:25:00Z">
        <w:r w:rsidR="002D62A4" w:rsidRPr="00143E93">
          <w:rPr>
            <w:shd w:val="clear" w:color="auto" w:fill="E8F2FE"/>
          </w:rPr>
          <w:t>()</w:t>
        </w:r>
      </w:ins>
    </w:p>
    <w:p w14:paraId="70F925E3" w14:textId="6CC9F686" w:rsidR="004B08BE" w:rsidRPr="00AB706B" w:rsidRDefault="004B08BE">
      <w:pPr>
        <w:rPr>
          <w:ins w:id="1521" w:author="Céges" w:date="2022-04-17T11:34:00Z"/>
        </w:rPr>
      </w:pPr>
      <w:ins w:id="1522" w:author="Céges" w:date="2022-04-17T11:33:00Z">
        <w:r w:rsidRPr="00143E93">
          <w:t>feltölti a Life ablakh</w:t>
        </w:r>
        <w:r w:rsidR="008F4FA5" w:rsidRPr="00BC4B8E">
          <w:t>oz tartozó táblázatot adatokkal.</w:t>
        </w:r>
      </w:ins>
    </w:p>
    <w:p w14:paraId="12C57268" w14:textId="3BC2AEC3" w:rsidR="004B08BE" w:rsidRPr="00AB706B" w:rsidRDefault="004B08BE">
      <w:pPr>
        <w:rPr>
          <w:ins w:id="1523" w:author="Céges" w:date="2022-04-17T11:34:00Z"/>
        </w:rPr>
      </w:pPr>
    </w:p>
    <w:p w14:paraId="36B74469" w14:textId="0A61CB9D" w:rsidR="004B08BE" w:rsidRPr="00143E93" w:rsidRDefault="004B08BE">
      <w:pPr>
        <w:rPr>
          <w:ins w:id="1524" w:author="Céges" w:date="2022-04-17T11:39:00Z"/>
          <w:shd w:val="clear" w:color="auto" w:fill="D4D4D4"/>
        </w:rPr>
      </w:pPr>
      <w:ins w:id="1525" w:author="Céges" w:date="2022-04-17T11:34:00Z">
        <w:r w:rsidRPr="00143E93">
          <w:rPr>
            <w:shd w:val="clear" w:color="auto" w:fill="D4D4D4"/>
          </w:rPr>
          <w:t xml:space="preserve">delete </w:t>
        </w:r>
      </w:ins>
      <w:ins w:id="1526" w:author="Céges" w:date="2022-04-17T11:39:00Z">
        <w:r w:rsidRPr="00143E93">
          <w:rPr>
            <w:shd w:val="clear" w:color="auto" w:fill="D4D4D4"/>
          </w:rPr>
          <w:t xml:space="preserve"> </w:t>
        </w:r>
      </w:ins>
      <w:ins w:id="1527" w:author="Céges" w:date="2022-04-17T12:25:00Z">
        <w:r w:rsidR="005A0468" w:rsidRPr="00143E93">
          <w:rPr>
            <w:shd w:val="clear" w:color="auto" w:fill="D4D4D4"/>
          </w:rPr>
          <w:t>()</w:t>
        </w:r>
      </w:ins>
    </w:p>
    <w:p w14:paraId="7193782C" w14:textId="0B73422E" w:rsidR="004B08BE" w:rsidRPr="00AB706B" w:rsidRDefault="004B08BE">
      <w:pPr>
        <w:rPr>
          <w:ins w:id="1528" w:author="Céges" w:date="2022-04-17T11:41:00Z"/>
        </w:rPr>
      </w:pPr>
      <w:ins w:id="1529" w:author="Céges" w:date="2022-04-17T11:39:00Z">
        <w:r w:rsidRPr="00143E93">
          <w:t>elindítja a megfelelő törlésre megírt függvényt attól függően hogy éppen melyik táblát látjuk</w:t>
        </w:r>
      </w:ins>
      <w:ins w:id="1530" w:author="Céges" w:date="2022-04-17T11:44:00Z">
        <w:r w:rsidR="008F4FA5" w:rsidRPr="00AB706B">
          <w:t>.</w:t>
        </w:r>
      </w:ins>
    </w:p>
    <w:p w14:paraId="25BC5DC3" w14:textId="4665DA1B" w:rsidR="009E0583" w:rsidRPr="00AB706B" w:rsidRDefault="009E0583">
      <w:pPr>
        <w:rPr>
          <w:ins w:id="1531" w:author="Céges" w:date="2022-04-17T11:41:00Z"/>
        </w:rPr>
      </w:pPr>
    </w:p>
    <w:p w14:paraId="4C6D1699" w14:textId="1008CECA" w:rsidR="009E0583" w:rsidRPr="007C35DE" w:rsidRDefault="009E0583">
      <w:pPr>
        <w:rPr>
          <w:ins w:id="1532" w:author="Céges" w:date="2022-04-17T11:41:00Z"/>
        </w:rPr>
      </w:pPr>
    </w:p>
    <w:p w14:paraId="3CF1E1BE" w14:textId="19794C92" w:rsidR="009E0583" w:rsidRPr="00143E93" w:rsidRDefault="009E0583">
      <w:pPr>
        <w:rPr>
          <w:ins w:id="1533" w:author="Céges" w:date="2022-04-17T11:42:00Z"/>
          <w:shd w:val="clear" w:color="auto" w:fill="D4D4D4"/>
        </w:rPr>
      </w:pPr>
      <w:ins w:id="1534" w:author="Céges" w:date="2022-04-17T11:41:00Z">
        <w:r w:rsidRPr="00143E93">
          <w:rPr>
            <w:shd w:val="clear" w:color="auto" w:fill="D4D4D4"/>
          </w:rPr>
          <w:t>DeleteMeal</w:t>
        </w:r>
      </w:ins>
      <w:ins w:id="1535" w:author="Céges" w:date="2022-04-17T12:25:00Z">
        <w:r w:rsidR="00CD0A80" w:rsidRPr="00143E93">
          <w:rPr>
            <w:shd w:val="clear" w:color="auto" w:fill="D4D4D4"/>
          </w:rPr>
          <w:t>()</w:t>
        </w:r>
      </w:ins>
    </w:p>
    <w:p w14:paraId="249974AE" w14:textId="2E1DF733" w:rsidR="006653CB" w:rsidRPr="00143E93" w:rsidRDefault="006653CB">
      <w:pPr>
        <w:rPr>
          <w:ins w:id="1536" w:author="Céges" w:date="2022-04-17T11:42:00Z"/>
        </w:rPr>
      </w:pPr>
    </w:p>
    <w:p w14:paraId="4EA13E03" w14:textId="47866F93" w:rsidR="006653CB" w:rsidRPr="00AB706B" w:rsidRDefault="006653CB">
      <w:pPr>
        <w:rPr>
          <w:ins w:id="1537" w:author="Céges" w:date="2022-04-17T11:44:00Z"/>
        </w:rPr>
      </w:pPr>
      <w:ins w:id="1538" w:author="Céges" w:date="2022-04-17T11:42:00Z">
        <w:r w:rsidRPr="00143E93">
          <w:t xml:space="preserve">Az általunk kiválasztott sor </w:t>
        </w:r>
      </w:ins>
      <w:ins w:id="1539" w:author="Céges" w:date="2022-04-17T11:43:00Z">
        <w:r w:rsidRPr="00BC4B8E">
          <w:t>törlésre kerül,</w:t>
        </w:r>
      </w:ins>
      <w:ins w:id="1540" w:author="Céges" w:date="2022-04-17T11:42:00Z">
        <w:r w:rsidRPr="00BC4B8E">
          <w:t xml:space="preserve"> alul a Labelben visszajelzést kapunk a sik</w:t>
        </w:r>
        <w:r w:rsidRPr="00AB706B">
          <w:t xml:space="preserve">eres törlésünkről és újra betölti a </w:t>
        </w:r>
      </w:ins>
      <w:ins w:id="1541" w:author="Céges" w:date="2022-04-17T11:43:00Z">
        <w:r w:rsidRPr="00AB706B">
          <w:t xml:space="preserve">Meal </w:t>
        </w:r>
      </w:ins>
      <w:ins w:id="1542" w:author="Céges" w:date="2022-04-17T11:44:00Z">
        <w:r w:rsidR="008F4FA5" w:rsidRPr="00AB706B">
          <w:t>táblázatot.</w:t>
        </w:r>
      </w:ins>
    </w:p>
    <w:p w14:paraId="2D51A886" w14:textId="30BAD840" w:rsidR="008F4FA5" w:rsidRPr="007C35DE" w:rsidRDefault="008F4FA5">
      <w:pPr>
        <w:rPr>
          <w:ins w:id="1543" w:author="Céges" w:date="2022-04-17T11:44:00Z"/>
        </w:rPr>
      </w:pPr>
    </w:p>
    <w:p w14:paraId="0B06D23D" w14:textId="618C71F9" w:rsidR="008F4FA5" w:rsidRPr="00143E93" w:rsidRDefault="008F4FA5">
      <w:pPr>
        <w:rPr>
          <w:ins w:id="1544" w:author="Céges" w:date="2022-04-17T11:40:00Z"/>
        </w:rPr>
      </w:pPr>
      <w:ins w:id="1545" w:author="Céges" w:date="2022-04-17T11:44:00Z">
        <w:r w:rsidRPr="00143E93">
          <w:rPr>
            <w:shd w:val="clear" w:color="auto" w:fill="D4D4D4"/>
          </w:rPr>
          <w:t>DeleteUser</w:t>
        </w:r>
      </w:ins>
      <w:ins w:id="1546" w:author="Céges" w:date="2022-04-17T12:25:00Z">
        <w:r w:rsidR="00A5666D" w:rsidRPr="00143E93">
          <w:rPr>
            <w:shd w:val="clear" w:color="auto" w:fill="D4D4D4"/>
          </w:rPr>
          <w:t>()</w:t>
        </w:r>
      </w:ins>
    </w:p>
    <w:p w14:paraId="35320212" w14:textId="28BAECD6" w:rsidR="009E0583" w:rsidRPr="00143E93" w:rsidRDefault="009E0583">
      <w:pPr>
        <w:rPr>
          <w:ins w:id="1547" w:author="Céges" w:date="2022-04-17T11:44:00Z"/>
        </w:rPr>
      </w:pPr>
    </w:p>
    <w:p w14:paraId="30425FBF" w14:textId="5DD1FEE6" w:rsidR="008F4FA5" w:rsidRPr="00AB706B" w:rsidRDefault="008F4FA5">
      <w:pPr>
        <w:rPr>
          <w:ins w:id="1548" w:author="Céges" w:date="2022-04-17T11:45:00Z"/>
        </w:rPr>
        <w:pPrChange w:id="1549" w:author="Céges" w:date="2022-04-17T13:52:00Z">
          <w:pPr>
            <w:ind w:left="709"/>
          </w:pPr>
        </w:pPrChange>
      </w:pPr>
      <w:ins w:id="1550" w:author="Céges" w:date="2022-04-17T11:44:00Z">
        <w:r w:rsidRPr="00AB706B">
          <w:lastRenderedPageBreak/>
          <w:t>Az általunk kiválasztott sor törlésre kerül, alul a Labelben visszajelzést kapunk a sikeres törlésünkről és újra betölti a User táblázatot.</w:t>
        </w:r>
      </w:ins>
    </w:p>
    <w:p w14:paraId="5C2CA614" w14:textId="37EC3604" w:rsidR="008F4FA5" w:rsidRPr="00AB706B" w:rsidRDefault="008F4FA5">
      <w:pPr>
        <w:rPr>
          <w:ins w:id="1551" w:author="Céges" w:date="2022-04-17T11:45:00Z"/>
        </w:rPr>
        <w:pPrChange w:id="1552" w:author="Céges" w:date="2022-04-17T13:52:00Z">
          <w:pPr>
            <w:ind w:left="709"/>
          </w:pPr>
        </w:pPrChange>
      </w:pPr>
    </w:p>
    <w:p w14:paraId="03D6E871" w14:textId="6820085A" w:rsidR="008F4FA5" w:rsidRPr="00143E93" w:rsidRDefault="008F4FA5">
      <w:pPr>
        <w:rPr>
          <w:ins w:id="1553" w:author="Céges" w:date="2022-04-17T11:46:00Z"/>
        </w:rPr>
        <w:pPrChange w:id="1554" w:author="Céges" w:date="2022-04-17T13:52:00Z">
          <w:pPr>
            <w:ind w:left="709"/>
          </w:pPr>
        </w:pPrChange>
      </w:pPr>
      <w:ins w:id="1555" w:author="Céges" w:date="2022-04-17T11:45:00Z">
        <w:r w:rsidRPr="00143E93">
          <w:rPr>
            <w:shd w:val="clear" w:color="auto" w:fill="D4D4D4"/>
          </w:rPr>
          <w:t>update</w:t>
        </w:r>
      </w:ins>
      <w:ins w:id="1556" w:author="Céges" w:date="2022-04-17T12:25:00Z">
        <w:r w:rsidR="0043219B" w:rsidRPr="00143E93">
          <w:rPr>
            <w:shd w:val="clear" w:color="auto" w:fill="D4D4D4"/>
          </w:rPr>
          <w:t>()</w:t>
        </w:r>
      </w:ins>
    </w:p>
    <w:p w14:paraId="29786669" w14:textId="4D87299F" w:rsidR="008F4FA5" w:rsidRPr="00AB706B" w:rsidRDefault="002B0DFC" w:rsidP="001B6FAC">
      <w:pPr>
        <w:rPr>
          <w:ins w:id="1557" w:author="Céges" w:date="2022-04-17T11:47:00Z"/>
        </w:rPr>
      </w:pPr>
      <w:r>
        <w:t>E</w:t>
      </w:r>
      <w:ins w:id="1558" w:author="Céges" w:date="2022-04-17T11:46:00Z">
        <w:r w:rsidR="008F4FA5" w:rsidRPr="00143E93">
          <w:t xml:space="preserve">lindítja a megfelelő </w:t>
        </w:r>
      </w:ins>
      <w:ins w:id="1559" w:author="Céges" w:date="2022-04-17T11:47:00Z">
        <w:r w:rsidR="008F4FA5" w:rsidRPr="00BC4B8E">
          <w:t>módosításra</w:t>
        </w:r>
      </w:ins>
      <w:ins w:id="1560" w:author="Céges" w:date="2022-04-17T11:46:00Z">
        <w:r w:rsidR="008F4FA5" w:rsidRPr="00BC4B8E">
          <w:t xml:space="preserve"> meg</w:t>
        </w:r>
        <w:r w:rsidR="008F4FA5" w:rsidRPr="00CF71E7">
          <w:t>írt függvényt attól függően hogy éppen melyik táblát látjuk.</w:t>
        </w:r>
      </w:ins>
    </w:p>
    <w:p w14:paraId="497D31B4" w14:textId="62E8B00A" w:rsidR="008F4FA5" w:rsidRPr="00AB706B" w:rsidRDefault="008F4FA5" w:rsidP="00F16EFE">
      <w:pPr>
        <w:rPr>
          <w:ins w:id="1561" w:author="Céges" w:date="2022-04-17T11:47:00Z"/>
        </w:rPr>
      </w:pPr>
    </w:p>
    <w:p w14:paraId="13B64DD2" w14:textId="050D90BB" w:rsidR="008F4FA5" w:rsidRPr="00143E93" w:rsidRDefault="008F4FA5" w:rsidP="00F16EFE">
      <w:pPr>
        <w:rPr>
          <w:ins w:id="1562" w:author="Céges" w:date="2022-04-17T11:47:00Z"/>
          <w:shd w:val="clear" w:color="auto" w:fill="D4D4D4"/>
        </w:rPr>
      </w:pPr>
      <w:ins w:id="1563" w:author="Céges" w:date="2022-04-17T11:47:00Z">
        <w:r w:rsidRPr="00143E93">
          <w:rPr>
            <w:shd w:val="clear" w:color="auto" w:fill="D4D4D4"/>
          </w:rPr>
          <w:t>UpdateUser</w:t>
        </w:r>
      </w:ins>
      <w:ins w:id="1564" w:author="Céges" w:date="2022-04-17T12:25:00Z">
        <w:r w:rsidR="00C52395" w:rsidRPr="00143E93">
          <w:rPr>
            <w:shd w:val="clear" w:color="auto" w:fill="D4D4D4"/>
          </w:rPr>
          <w:t>()</w:t>
        </w:r>
      </w:ins>
    </w:p>
    <w:p w14:paraId="2EE30E06" w14:textId="570428D0" w:rsidR="008F4FA5" w:rsidRPr="00AB706B" w:rsidRDefault="002B0DFC">
      <w:pPr>
        <w:rPr>
          <w:ins w:id="1565" w:author="Céges" w:date="2022-04-17T11:48:00Z"/>
        </w:rPr>
        <w:pPrChange w:id="1566" w:author="Céges" w:date="2022-04-17T13:52:00Z">
          <w:pPr>
            <w:ind w:left="709"/>
          </w:pPr>
        </w:pPrChange>
      </w:pPr>
      <w:r>
        <w:t>A</w:t>
      </w:r>
      <w:ins w:id="1567" w:author="Céges" w:date="2022-04-17T11:47:00Z">
        <w:r w:rsidR="008F4FA5" w:rsidRPr="00143E93">
          <w:t>z általunk kiválasztott sorban lévő módosítások</w:t>
        </w:r>
      </w:ins>
      <w:ins w:id="1568" w:author="Céges" w:date="2022-04-17T11:48:00Z">
        <w:r w:rsidR="008F4FA5" w:rsidRPr="00143E93">
          <w:t xml:space="preserve">at megvalósítja majd </w:t>
        </w:r>
      </w:ins>
      <w:ins w:id="1569" w:author="Céges" w:date="2022-04-17T11:47:00Z">
        <w:r w:rsidR="008F4FA5" w:rsidRPr="00AB706B">
          <w:t xml:space="preserve"> a Labelben visszajelzést kapunk a sikeres </w:t>
        </w:r>
      </w:ins>
      <w:ins w:id="1570" w:author="Céges" w:date="2022-04-17T11:48:00Z">
        <w:r w:rsidR="008F4FA5" w:rsidRPr="00AB706B">
          <w:t>módosításunkról</w:t>
        </w:r>
      </w:ins>
      <w:ins w:id="1571" w:author="Céges" w:date="2022-04-17T11:47:00Z">
        <w:r w:rsidR="008F4FA5" w:rsidRPr="00AB706B">
          <w:t xml:space="preserve"> és újra betölti a User táblázatot.</w:t>
        </w:r>
      </w:ins>
    </w:p>
    <w:p w14:paraId="27F80B88" w14:textId="71DF1E4B" w:rsidR="008F4FA5" w:rsidRPr="007C35DE" w:rsidRDefault="008F4FA5">
      <w:pPr>
        <w:rPr>
          <w:ins w:id="1572" w:author="Céges" w:date="2022-04-17T11:48:00Z"/>
        </w:rPr>
        <w:pPrChange w:id="1573" w:author="Céges" w:date="2022-04-17T13:52:00Z">
          <w:pPr>
            <w:ind w:left="709"/>
          </w:pPr>
        </w:pPrChange>
      </w:pPr>
    </w:p>
    <w:p w14:paraId="179A24CD" w14:textId="6A474149" w:rsidR="008F4FA5" w:rsidRPr="00143E93" w:rsidRDefault="008F4FA5">
      <w:pPr>
        <w:rPr>
          <w:ins w:id="1574" w:author="Céges" w:date="2022-04-17T11:49:00Z"/>
          <w:shd w:val="clear" w:color="auto" w:fill="D4D4D4"/>
        </w:rPr>
        <w:pPrChange w:id="1575" w:author="Céges" w:date="2022-04-17T13:52:00Z">
          <w:pPr>
            <w:ind w:left="709"/>
          </w:pPr>
        </w:pPrChange>
      </w:pPr>
      <w:ins w:id="1576" w:author="Céges" w:date="2022-04-17T11:49:00Z">
        <w:r w:rsidRPr="00143E93">
          <w:rPr>
            <w:shd w:val="clear" w:color="auto" w:fill="D4D4D4"/>
          </w:rPr>
          <w:t>UpdateMeal</w:t>
        </w:r>
      </w:ins>
      <w:ins w:id="1577" w:author="Céges" w:date="2022-04-17T12:25:00Z">
        <w:r w:rsidR="00840CA3" w:rsidRPr="00143E93">
          <w:rPr>
            <w:shd w:val="clear" w:color="auto" w:fill="D4D4D4"/>
          </w:rPr>
          <w:t>()</w:t>
        </w:r>
      </w:ins>
    </w:p>
    <w:p w14:paraId="354E73E8" w14:textId="54135CFF" w:rsidR="008F4FA5" w:rsidRPr="00143E93" w:rsidRDefault="008F4FA5">
      <w:pPr>
        <w:rPr>
          <w:ins w:id="1578" w:author="Céges" w:date="2022-04-17T11:49:00Z"/>
        </w:rPr>
        <w:pPrChange w:id="1579" w:author="Céges" w:date="2022-04-17T13:52:00Z">
          <w:pPr>
            <w:ind w:left="709"/>
          </w:pPr>
        </w:pPrChange>
      </w:pPr>
      <w:ins w:id="1580" w:author="Céges" w:date="2022-04-17T11:49:00Z">
        <w:r w:rsidRPr="00143E93">
          <w:t>az általunk kiválasztott sorban lévő módosításokat megvalósítja majd  a Labelben visszajelzést kapunk a sikeres módosításunkról és újra betölti a Meal táblázatot.</w:t>
        </w:r>
      </w:ins>
    </w:p>
    <w:p w14:paraId="5212C64E" w14:textId="77777777" w:rsidR="008F4FA5" w:rsidRPr="00BC4B8E" w:rsidRDefault="008F4FA5">
      <w:pPr>
        <w:rPr>
          <w:ins w:id="1581" w:author="Céges" w:date="2022-04-17T11:47:00Z"/>
        </w:rPr>
        <w:pPrChange w:id="1582" w:author="Céges" w:date="2022-04-17T13:52:00Z">
          <w:pPr>
            <w:ind w:left="709"/>
          </w:pPr>
        </w:pPrChange>
      </w:pPr>
    </w:p>
    <w:p w14:paraId="0B7BFE9A" w14:textId="77777777" w:rsidR="008F4FA5" w:rsidRPr="00BC4B8E" w:rsidRDefault="008F4FA5" w:rsidP="001B6FAC">
      <w:pPr>
        <w:rPr>
          <w:ins w:id="1583" w:author="Céges" w:date="2022-04-17T11:46:00Z"/>
        </w:rPr>
      </w:pPr>
    </w:p>
    <w:p w14:paraId="1D06D079" w14:textId="77777777" w:rsidR="008F4FA5" w:rsidRPr="00CF71E7" w:rsidRDefault="008F4FA5">
      <w:pPr>
        <w:rPr>
          <w:ins w:id="1584" w:author="Céges" w:date="2022-04-17T11:44:00Z"/>
        </w:rPr>
        <w:pPrChange w:id="1585" w:author="Céges" w:date="2022-04-17T13:52:00Z">
          <w:pPr>
            <w:ind w:left="709"/>
          </w:pPr>
        </w:pPrChange>
      </w:pPr>
    </w:p>
    <w:p w14:paraId="261C8C62" w14:textId="68B0E908" w:rsidR="008F4FA5" w:rsidRPr="00143E93" w:rsidRDefault="008F4FA5" w:rsidP="001B6FAC">
      <w:pPr>
        <w:rPr>
          <w:ins w:id="1586" w:author="Céges" w:date="2022-04-17T11:50:00Z"/>
          <w:shd w:val="clear" w:color="auto" w:fill="D4D4D4"/>
        </w:rPr>
      </w:pPr>
      <w:ins w:id="1587" w:author="Céges" w:date="2022-04-17T11:50:00Z">
        <w:r w:rsidRPr="00143E93">
          <w:rPr>
            <w:shd w:val="clear" w:color="auto" w:fill="D4D4D4"/>
          </w:rPr>
          <w:t xml:space="preserve">ShowData </w:t>
        </w:r>
      </w:ins>
      <w:ins w:id="1588" w:author="Céges" w:date="2022-04-17T12:25:00Z">
        <w:r w:rsidR="00B875AA" w:rsidRPr="00143E93">
          <w:rPr>
            <w:shd w:val="clear" w:color="auto" w:fill="D4D4D4"/>
          </w:rPr>
          <w:t>()</w:t>
        </w:r>
      </w:ins>
    </w:p>
    <w:p w14:paraId="2188338D" w14:textId="1E2E0FC7" w:rsidR="008F4FA5" w:rsidRPr="00AB706B" w:rsidRDefault="008F4FA5" w:rsidP="00F16EFE">
      <w:pPr>
        <w:rPr>
          <w:ins w:id="1589" w:author="Céges" w:date="2022-04-17T11:52:00Z"/>
        </w:rPr>
      </w:pPr>
      <w:ins w:id="1590" w:author="Céges" w:date="2022-04-17T11:51:00Z">
        <w:r w:rsidRPr="00143E93">
          <w:t>Az általunk kiválasztott sorban lévő felhasználónak megmutatja a hozzá tartozó ada</w:t>
        </w:r>
        <w:r w:rsidRPr="00AB706B">
          <w:t>tit és beletölti egy Data táblázatba</w:t>
        </w:r>
      </w:ins>
      <w:r w:rsidR="002B0DFC">
        <w:t>.</w:t>
      </w:r>
    </w:p>
    <w:p w14:paraId="3302805B" w14:textId="0202EEF7" w:rsidR="00493239" w:rsidRPr="00AB706B" w:rsidRDefault="00493239" w:rsidP="00F16EFE">
      <w:pPr>
        <w:rPr>
          <w:ins w:id="1591" w:author="Céges" w:date="2022-04-17T11:52:00Z"/>
        </w:rPr>
      </w:pPr>
    </w:p>
    <w:p w14:paraId="45962D48" w14:textId="2D53FBCD" w:rsidR="00493239" w:rsidRPr="007C35DE" w:rsidRDefault="00493239" w:rsidP="00F16EFE">
      <w:pPr>
        <w:rPr>
          <w:ins w:id="1592" w:author="Céges" w:date="2022-04-17T11:52:00Z"/>
        </w:rPr>
      </w:pPr>
    </w:p>
    <w:p w14:paraId="09EFAD62" w14:textId="0581533E" w:rsidR="00493239" w:rsidRPr="00143E93" w:rsidRDefault="00493239" w:rsidP="00F16EFE">
      <w:pPr>
        <w:rPr>
          <w:ins w:id="1593" w:author="Céges" w:date="2022-04-17T11:52:00Z"/>
          <w:shd w:val="clear" w:color="auto" w:fill="E8F2FE"/>
        </w:rPr>
      </w:pPr>
      <w:ins w:id="1594" w:author="Céges" w:date="2022-04-17T11:52:00Z">
        <w:r w:rsidRPr="005855B2">
          <w:rPr>
            <w:color w:val="auto"/>
            <w:shd w:val="clear" w:color="auto" w:fill="E8F2FE"/>
            <w:rPrChange w:id="1595" w:author="Céges" w:date="2022-04-17T13:36:00Z">
              <w:rPr>
                <w:shd w:val="clear" w:color="auto" w:fill="E8F2FE"/>
              </w:rPr>
            </w:rPrChange>
          </w:rPr>
          <w:t>exit</w:t>
        </w:r>
      </w:ins>
      <w:ins w:id="1596" w:author="Céges" w:date="2022-04-17T12:25:00Z">
        <w:r w:rsidR="008358B1" w:rsidRPr="005855B2">
          <w:rPr>
            <w:color w:val="auto"/>
            <w:shd w:val="clear" w:color="auto" w:fill="E8F2FE"/>
            <w:rPrChange w:id="1597" w:author="Céges" w:date="2022-04-17T13:36:00Z">
              <w:rPr>
                <w:shd w:val="clear" w:color="auto" w:fill="E8F2FE"/>
              </w:rPr>
            </w:rPrChange>
          </w:rPr>
          <w:t>()</w:t>
        </w:r>
      </w:ins>
    </w:p>
    <w:p w14:paraId="1DA5792C" w14:textId="702656A3" w:rsidR="00484F94" w:rsidRPr="00143E93" w:rsidRDefault="00484F94" w:rsidP="00F16EFE">
      <w:pPr>
        <w:rPr>
          <w:ins w:id="1598" w:author="Céges" w:date="2022-04-17T11:52:00Z"/>
        </w:rPr>
      </w:pPr>
    </w:p>
    <w:p w14:paraId="76B1961B" w14:textId="30E1DF6C" w:rsidR="00602E24" w:rsidRDefault="00484F94">
      <w:pPr>
        <w:rPr>
          <w:ins w:id="1599" w:author="Céges" w:date="2022-04-17T13:52:00Z"/>
        </w:rPr>
      </w:pPr>
      <w:ins w:id="1600" w:author="Céges" w:date="2022-04-17T11:52:00Z">
        <w:r w:rsidRPr="00AB706B">
          <w:t>Kijelentkezik majd bezárja az asztali alkalmazást</w:t>
        </w:r>
      </w:ins>
      <w:r w:rsidR="002B0DFC">
        <w:t>.</w:t>
      </w:r>
    </w:p>
    <w:p w14:paraId="2E2AF2BC" w14:textId="40AEF229" w:rsidR="00602E24" w:rsidRDefault="00602E24">
      <w:pPr>
        <w:spacing w:after="0"/>
        <w:jc w:val="both"/>
        <w:rPr>
          <w:ins w:id="1601" w:author="Céges" w:date="2022-04-17T13:53:00Z"/>
          <w:rFonts w:cs="Courier New"/>
        </w:rPr>
        <w:pPrChange w:id="1602" w:author="Céges" w:date="2022-04-17T13:52:00Z">
          <w:pPr/>
        </w:pPrChange>
      </w:pPr>
    </w:p>
    <w:p w14:paraId="128CDCE6" w14:textId="77777777" w:rsidR="00602E24" w:rsidRPr="00143E93" w:rsidRDefault="00602E24">
      <w:pPr>
        <w:spacing w:after="0"/>
        <w:jc w:val="both"/>
        <w:rPr>
          <w:ins w:id="1603" w:author="Céges" w:date="2022-04-17T11:59:00Z"/>
          <w:rFonts w:cs="Courier New"/>
        </w:rPr>
        <w:pPrChange w:id="1604" w:author="Céges" w:date="2022-04-17T13:52:00Z">
          <w:pPr/>
        </w:pPrChange>
      </w:pPr>
    </w:p>
    <w:p w14:paraId="4D148562" w14:textId="40C0F53D" w:rsidR="00484F94" w:rsidRPr="007C35DE" w:rsidRDefault="00484F94">
      <w:pPr>
        <w:pStyle w:val="Cmsor2"/>
        <w:jc w:val="both"/>
        <w:rPr>
          <w:ins w:id="1605" w:author="Céges" w:date="2022-04-17T12:03:00Z"/>
          <w:rFonts w:cs="Courier New"/>
          <w:u w:val="single"/>
        </w:rPr>
        <w:pPrChange w:id="1606" w:author="Céges" w:date="2022-04-17T13:52:00Z">
          <w:pPr/>
        </w:pPrChange>
      </w:pPr>
      <w:bookmarkStart w:id="1607" w:name="_Toc101257706"/>
      <w:ins w:id="1608" w:author="Céges" w:date="2022-04-17T11:59:00Z">
        <w:r w:rsidRPr="005855B2">
          <w:rPr>
            <w:rFonts w:ascii="Courier New" w:hAnsi="Courier New" w:cs="Courier New"/>
            <w:color w:val="auto"/>
            <w:u w:val="single"/>
            <w:rPrChange w:id="1609" w:author="Céges" w:date="2022-04-17T13:36:00Z">
              <w:rPr/>
            </w:rPrChange>
          </w:rPr>
          <w:t>RapiController</w:t>
        </w:r>
      </w:ins>
      <w:bookmarkEnd w:id="1607"/>
    </w:p>
    <w:p w14:paraId="29C87A31" w14:textId="0B047A81" w:rsidR="00484F94" w:rsidRPr="00143E93" w:rsidRDefault="00484F94">
      <w:pPr>
        <w:spacing w:after="0"/>
        <w:jc w:val="both"/>
        <w:rPr>
          <w:ins w:id="1610" w:author="Céges" w:date="2022-04-17T12:03:00Z"/>
          <w:rFonts w:cs="Courier New"/>
        </w:rPr>
        <w:pPrChange w:id="1611" w:author="Céges" w:date="2022-04-17T13:52:00Z">
          <w:pPr/>
        </w:pPrChange>
      </w:pPr>
    </w:p>
    <w:p w14:paraId="253B86B3" w14:textId="1D6E43D5" w:rsidR="00B9015D" w:rsidRPr="007C35DE" w:rsidRDefault="00B9015D" w:rsidP="00F16EFE">
      <w:pPr>
        <w:rPr>
          <w:ins w:id="1612" w:author="Céges" w:date="2022-04-17T12:10:00Z"/>
        </w:rPr>
      </w:pPr>
      <w:ins w:id="1613" w:author="Céges" w:date="2022-04-17T12:03:00Z">
        <w:r w:rsidRPr="00AB706B">
          <w:t xml:space="preserve">Modellektől átveszi az adatokat </w:t>
        </w:r>
      </w:ins>
      <w:ins w:id="1614" w:author="Céges" w:date="2022-04-17T12:10:00Z">
        <w:r w:rsidRPr="00AB706B">
          <w:t>és továbbítja a ViewControllernek vagy a RapiControllernek</w:t>
        </w:r>
      </w:ins>
      <w:r w:rsidR="002B0DFC">
        <w:t>.</w:t>
      </w:r>
    </w:p>
    <w:p w14:paraId="029ED5C6" w14:textId="70E6B394" w:rsidR="00B9015D" w:rsidRPr="002C14D3" w:rsidRDefault="00B9015D" w:rsidP="00F16EFE">
      <w:pPr>
        <w:rPr>
          <w:ins w:id="1615" w:author="Céges" w:date="2022-04-17T12:10:00Z"/>
        </w:rPr>
      </w:pPr>
      <w:ins w:id="1616" w:author="Céges" w:date="2022-04-17T12:10:00Z">
        <w:r w:rsidRPr="002C14D3">
          <w:t xml:space="preserve">Változók: </w:t>
        </w:r>
      </w:ins>
    </w:p>
    <w:p w14:paraId="2FD73DA2" w14:textId="6761DFCF" w:rsidR="00B9015D" w:rsidRPr="005855B2" w:rsidRDefault="00B9015D">
      <w:pPr>
        <w:rPr>
          <w:ins w:id="1617" w:author="Céges" w:date="2022-04-17T12:11:00Z"/>
          <w:sz w:val="20"/>
          <w:szCs w:val="20"/>
          <w:rPrChange w:id="1618" w:author="Céges" w:date="2022-04-17T13:36:00Z">
            <w:rPr>
              <w:ins w:id="1619" w:author="Céges" w:date="2022-04-17T12:11:00Z"/>
            </w:rPr>
          </w:rPrChange>
        </w:rPr>
        <w:pPrChange w:id="1620" w:author="Céges" w:date="2022-04-17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21" w:author="Céges" w:date="2022-04-17T12:11:00Z">
        <w:r w:rsidRPr="005855B2">
          <w:rPr>
            <w:color w:val="000000"/>
            <w:sz w:val="20"/>
            <w:szCs w:val="20"/>
            <w:rPrChange w:id="1622" w:author="Céges" w:date="2022-04-17T13:36:00Z">
              <w:rPr/>
            </w:rPrChange>
          </w:rPr>
          <w:t xml:space="preserve">RapiModel </w:t>
        </w:r>
        <w:r w:rsidRPr="005855B2">
          <w:rPr>
            <w:color w:val="0000C0"/>
            <w:sz w:val="20"/>
            <w:szCs w:val="20"/>
            <w:rPrChange w:id="1623" w:author="Céges" w:date="2022-04-17T13:36:00Z">
              <w:rPr>
                <w:color w:val="0000C0"/>
              </w:rPr>
            </w:rPrChange>
          </w:rPr>
          <w:t>rapiMdl</w:t>
        </w:r>
        <w:r w:rsidRPr="005855B2">
          <w:rPr>
            <w:color w:val="000000"/>
            <w:sz w:val="20"/>
            <w:szCs w:val="20"/>
            <w:rPrChange w:id="1624" w:author="Céges" w:date="2022-04-17T13:36:00Z">
              <w:rPr/>
            </w:rPrChange>
          </w:rPr>
          <w:t>;</w:t>
        </w:r>
      </w:ins>
    </w:p>
    <w:p w14:paraId="6F64420C" w14:textId="371C7581" w:rsidR="00B9015D" w:rsidRPr="005855B2" w:rsidRDefault="00B9015D">
      <w:pPr>
        <w:rPr>
          <w:ins w:id="1625" w:author="Céges" w:date="2022-04-17T12:11:00Z"/>
          <w:sz w:val="20"/>
          <w:szCs w:val="20"/>
          <w:rPrChange w:id="1626" w:author="Céges" w:date="2022-04-17T13:36:00Z">
            <w:rPr>
              <w:ins w:id="1627" w:author="Céges" w:date="2022-04-17T12:11:00Z"/>
            </w:rPr>
          </w:rPrChange>
        </w:rPr>
        <w:pPrChange w:id="1628" w:author="Céges" w:date="2022-04-17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29" w:author="Céges" w:date="2022-04-17T12:11:00Z">
        <w:r w:rsidRPr="005855B2">
          <w:rPr>
            <w:color w:val="000000"/>
            <w:sz w:val="20"/>
            <w:szCs w:val="20"/>
            <w:shd w:val="clear" w:color="auto" w:fill="D4D4D4"/>
            <w:rPrChange w:id="1630" w:author="Céges" w:date="2022-04-17T13:36:00Z">
              <w:rPr>
                <w:shd w:val="clear" w:color="auto" w:fill="D4D4D4"/>
              </w:rPr>
            </w:rPrChange>
          </w:rPr>
          <w:t>String</w:t>
        </w:r>
        <w:r w:rsidRPr="005855B2">
          <w:rPr>
            <w:color w:val="000000"/>
            <w:sz w:val="20"/>
            <w:szCs w:val="20"/>
            <w:rPrChange w:id="1631" w:author="Céges" w:date="2022-04-17T13:36:00Z">
              <w:rPr/>
            </w:rPrChange>
          </w:rPr>
          <w:t xml:space="preserve"> </w:t>
        </w:r>
        <w:r w:rsidRPr="005855B2">
          <w:rPr>
            <w:color w:val="0000C0"/>
            <w:sz w:val="20"/>
            <w:szCs w:val="20"/>
            <w:rPrChange w:id="1632" w:author="Céges" w:date="2022-04-17T13:36:00Z">
              <w:rPr>
                <w:color w:val="0000C0"/>
              </w:rPr>
            </w:rPrChange>
          </w:rPr>
          <w:t>token</w:t>
        </w:r>
        <w:r w:rsidRPr="005855B2">
          <w:rPr>
            <w:color w:val="000000"/>
            <w:sz w:val="20"/>
            <w:szCs w:val="20"/>
            <w:rPrChange w:id="1633" w:author="Céges" w:date="2022-04-17T13:36:00Z">
              <w:rPr/>
            </w:rPrChange>
          </w:rPr>
          <w:t>;</w:t>
        </w:r>
      </w:ins>
    </w:p>
    <w:p w14:paraId="7446AA29" w14:textId="5E9F8C12" w:rsidR="00B9015D" w:rsidRPr="005855B2" w:rsidRDefault="00B9015D">
      <w:pPr>
        <w:rPr>
          <w:ins w:id="1634" w:author="Céges" w:date="2022-04-17T12:11:00Z"/>
          <w:sz w:val="20"/>
          <w:szCs w:val="20"/>
          <w:rPrChange w:id="1635" w:author="Céges" w:date="2022-04-17T13:36:00Z">
            <w:rPr>
              <w:ins w:id="1636" w:author="Céges" w:date="2022-04-17T12:11:00Z"/>
            </w:rPr>
          </w:rPrChange>
        </w:rPr>
        <w:pPrChange w:id="1637" w:author="Céges" w:date="2022-04-17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38" w:author="Céges" w:date="2022-04-17T12:11:00Z">
        <w:r w:rsidRPr="005855B2">
          <w:rPr>
            <w:color w:val="000000"/>
            <w:sz w:val="20"/>
            <w:szCs w:val="20"/>
            <w:shd w:val="clear" w:color="auto" w:fill="D4D4D4"/>
            <w:rPrChange w:id="1639" w:author="Céges" w:date="2022-04-17T13:36:00Z">
              <w:rPr>
                <w:shd w:val="clear" w:color="auto" w:fill="D4D4D4"/>
              </w:rPr>
            </w:rPrChange>
          </w:rPr>
          <w:lastRenderedPageBreak/>
          <w:t>String</w:t>
        </w:r>
        <w:r w:rsidRPr="005855B2">
          <w:rPr>
            <w:color w:val="000000"/>
            <w:sz w:val="20"/>
            <w:szCs w:val="20"/>
            <w:rPrChange w:id="1640" w:author="Céges" w:date="2022-04-17T13:36:00Z">
              <w:rPr/>
            </w:rPrChange>
          </w:rPr>
          <w:t xml:space="preserve"> </w:t>
        </w:r>
        <w:r w:rsidRPr="005855B2">
          <w:rPr>
            <w:color w:val="0000C0"/>
            <w:sz w:val="20"/>
            <w:szCs w:val="20"/>
            <w:rPrChange w:id="1641" w:author="Céges" w:date="2022-04-17T13:36:00Z">
              <w:rPr>
                <w:color w:val="0000C0"/>
              </w:rPr>
            </w:rPrChange>
          </w:rPr>
          <w:t>method</w:t>
        </w:r>
        <w:r w:rsidRPr="005855B2">
          <w:rPr>
            <w:color w:val="000000"/>
            <w:sz w:val="20"/>
            <w:szCs w:val="20"/>
            <w:rPrChange w:id="1642" w:author="Céges" w:date="2022-04-17T13:36:00Z">
              <w:rPr/>
            </w:rPrChange>
          </w:rPr>
          <w:t>;</w:t>
        </w:r>
      </w:ins>
    </w:p>
    <w:p w14:paraId="55FAE4FF" w14:textId="646C573D" w:rsidR="00B9015D" w:rsidRPr="005855B2" w:rsidRDefault="00B9015D">
      <w:pPr>
        <w:rPr>
          <w:ins w:id="1643" w:author="Céges" w:date="2022-04-17T12:11:00Z"/>
          <w:color w:val="auto"/>
          <w:sz w:val="20"/>
          <w:szCs w:val="20"/>
          <w:rPrChange w:id="1644" w:author="Céges" w:date="2022-04-17T13:36:00Z">
            <w:rPr>
              <w:ins w:id="1645" w:author="Céges" w:date="2022-04-17T12:11:00Z"/>
              <w:rFonts w:ascii="Consolas" w:hAnsi="Consolas" w:cs="Consolas"/>
              <w:color w:val="000000"/>
              <w:sz w:val="20"/>
              <w:szCs w:val="20"/>
            </w:rPr>
          </w:rPrChange>
        </w:rPr>
        <w:pPrChange w:id="1646" w:author="Céges" w:date="2022-04-17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47" w:author="Céges" w:date="2022-04-17T12:11:00Z">
        <w:r w:rsidRPr="005855B2">
          <w:rPr>
            <w:color w:val="000000"/>
            <w:sz w:val="20"/>
            <w:szCs w:val="20"/>
            <w:shd w:val="clear" w:color="auto" w:fill="D4D4D4"/>
            <w:rPrChange w:id="1648" w:author="Céges" w:date="2022-04-17T13:36:00Z">
              <w:rPr>
                <w:shd w:val="clear" w:color="auto" w:fill="D4D4D4"/>
              </w:rPr>
            </w:rPrChange>
          </w:rPr>
          <w:t>String</w:t>
        </w:r>
        <w:r w:rsidRPr="005855B2">
          <w:rPr>
            <w:color w:val="000000"/>
            <w:sz w:val="20"/>
            <w:szCs w:val="20"/>
            <w:rPrChange w:id="1649" w:author="Céges" w:date="2022-04-17T13:36:00Z">
              <w:rPr/>
            </w:rPrChange>
          </w:rPr>
          <w:t xml:space="preserve"> </w:t>
        </w:r>
        <w:r w:rsidRPr="005855B2">
          <w:rPr>
            <w:color w:val="0000C0"/>
            <w:sz w:val="20"/>
            <w:szCs w:val="20"/>
            <w:rPrChange w:id="1650" w:author="Céges" w:date="2022-04-17T13:36:00Z">
              <w:rPr>
                <w:color w:val="0000C0"/>
              </w:rPr>
            </w:rPrChange>
          </w:rPr>
          <w:t>id</w:t>
        </w:r>
        <w:r w:rsidRPr="005855B2">
          <w:rPr>
            <w:color w:val="000000"/>
            <w:sz w:val="20"/>
            <w:szCs w:val="20"/>
            <w:rPrChange w:id="1651" w:author="Céges" w:date="2022-04-17T13:36:00Z">
              <w:rPr/>
            </w:rPrChange>
          </w:rPr>
          <w:t>;</w:t>
        </w:r>
      </w:ins>
    </w:p>
    <w:p w14:paraId="2B5BA67D" w14:textId="5EF86540" w:rsidR="00B9015D" w:rsidRPr="005855B2" w:rsidRDefault="00B9015D" w:rsidP="001B6FAC">
      <w:pPr>
        <w:rPr>
          <w:ins w:id="1652" w:author="Céges" w:date="2022-04-17T12:11:00Z"/>
          <w:sz w:val="20"/>
          <w:szCs w:val="20"/>
          <w:rPrChange w:id="1653" w:author="Céges" w:date="2022-04-17T13:36:00Z">
            <w:rPr>
              <w:ins w:id="1654" w:author="Céges" w:date="2022-04-17T12:11:00Z"/>
              <w:rFonts w:ascii="Consolas" w:hAnsi="Consolas" w:cs="Consolas"/>
              <w:sz w:val="20"/>
              <w:szCs w:val="20"/>
            </w:rPr>
          </w:rPrChange>
        </w:rPr>
      </w:pPr>
    </w:p>
    <w:p w14:paraId="7A5127EE" w14:textId="0563C24C" w:rsidR="00B9015D" w:rsidRPr="00143E93" w:rsidRDefault="00B9015D">
      <w:pPr>
        <w:rPr>
          <w:ins w:id="1655" w:author="Céges" w:date="2022-04-17T12:11:00Z"/>
          <w:shd w:val="clear" w:color="auto" w:fill="D4D4D4"/>
        </w:rPr>
        <w:pPrChange w:id="1656" w:author="Céges" w:date="2022-04-17T13:5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57" w:author="Céges" w:date="2022-04-17T12:11:00Z">
        <w:r w:rsidRPr="00143E93">
          <w:rPr>
            <w:shd w:val="clear" w:color="auto" w:fill="D4D4D4"/>
          </w:rPr>
          <w:t>RapiController()</w:t>
        </w:r>
      </w:ins>
    </w:p>
    <w:p w14:paraId="5D841A5E" w14:textId="2B6C6442" w:rsidR="00B9015D" w:rsidRPr="005855B2" w:rsidRDefault="00B9015D" w:rsidP="001B6FAC">
      <w:pPr>
        <w:rPr>
          <w:ins w:id="1658" w:author="Céges" w:date="2022-04-17T11:59:00Z"/>
          <w:rPrChange w:id="1659" w:author="Céges" w:date="2022-04-17T13:36:00Z">
            <w:rPr>
              <w:ins w:id="1660" w:author="Céges" w:date="2022-04-17T11:59:00Z"/>
              <w:u w:val="single"/>
            </w:rPr>
          </w:rPrChange>
        </w:rPr>
      </w:pPr>
      <w:ins w:id="1661" w:author="Céges" w:date="2022-04-17T12:12:00Z">
        <w:r w:rsidRPr="00143E93">
          <w:t>Megpéldányosítja a RapiModel osztályt</w:t>
        </w:r>
      </w:ins>
      <w:r w:rsidR="002B0DFC">
        <w:t xml:space="preserve">, </w:t>
      </w:r>
      <w:ins w:id="1662" w:author="Céges" w:date="2022-04-17T12:12:00Z">
        <w:r w:rsidRPr="00AB706B">
          <w:t xml:space="preserve">elmenti a tokent </w:t>
        </w:r>
      </w:ins>
      <w:ins w:id="1663" w:author="Céges" w:date="2022-04-17T12:14:00Z">
        <w:r w:rsidR="007837D8" w:rsidRPr="00AB706B">
          <w:t>amivel beléptünk</w:t>
        </w:r>
      </w:ins>
      <w:r w:rsidR="002B0DFC">
        <w:t>.</w:t>
      </w:r>
      <w:ins w:id="1664" w:author="Céges" w:date="2022-04-17T12:14:00Z">
        <w:r w:rsidR="007837D8" w:rsidRPr="00AB706B">
          <w:t xml:space="preserve"> </w:t>
        </w:r>
      </w:ins>
      <w:ins w:id="1665" w:author="Céges" w:date="2022-04-17T12:11:00Z">
        <w:r w:rsidRPr="005855B2">
          <w:rPr>
            <w:color w:val="000000"/>
            <w:sz w:val="20"/>
            <w:szCs w:val="20"/>
            <w:rPrChange w:id="1666" w:author="Céges" w:date="2022-04-17T13:36:00Z">
              <w:rPr>
                <w:rFonts w:ascii="Consolas" w:hAnsi="Consolas" w:cs="Consolas"/>
                <w:color w:val="000000"/>
                <w:sz w:val="20"/>
                <w:szCs w:val="20"/>
              </w:rPr>
            </w:rPrChange>
          </w:rPr>
          <w:tab/>
        </w:r>
      </w:ins>
    </w:p>
    <w:p w14:paraId="4519199B" w14:textId="0DCCA27D" w:rsidR="00484F94" w:rsidRPr="00143E93" w:rsidRDefault="00BD3F81" w:rsidP="00F16EFE">
      <w:pPr>
        <w:rPr>
          <w:ins w:id="1667" w:author="Céges" w:date="2022-04-17T12:20:00Z"/>
          <w:shd w:val="clear" w:color="auto" w:fill="D4D4D4"/>
        </w:rPr>
      </w:pPr>
      <w:ins w:id="1668" w:author="Céges" w:date="2022-04-17T12:20:00Z">
        <w:r w:rsidRPr="00143E93">
          <w:rPr>
            <w:shd w:val="clear" w:color="auto" w:fill="D4D4D4"/>
          </w:rPr>
          <w:t>getToken()</w:t>
        </w:r>
      </w:ins>
    </w:p>
    <w:p w14:paraId="7E824AE8" w14:textId="1CA06163" w:rsidR="00BD3F81" w:rsidRPr="00BC4B8E" w:rsidRDefault="00BD3F81" w:rsidP="00F16EFE">
      <w:pPr>
        <w:rPr>
          <w:ins w:id="1669" w:author="Céges" w:date="2022-04-17T12:21:00Z"/>
        </w:rPr>
      </w:pPr>
      <w:ins w:id="1670" w:author="Céges" w:date="2022-04-17T12:20:00Z">
        <w:r w:rsidRPr="00143E93">
          <w:t xml:space="preserve">Kinyeri </w:t>
        </w:r>
      </w:ins>
      <w:ins w:id="1671" w:author="Céges" w:date="2022-04-17T12:21:00Z">
        <w:r w:rsidRPr="00BC4B8E">
          <w:t xml:space="preserve">a RestModelből a tokent belépést követően </w:t>
        </w:r>
      </w:ins>
    </w:p>
    <w:p w14:paraId="32C977AF" w14:textId="784EFFFB" w:rsidR="00BD3F81" w:rsidRPr="00AB706B" w:rsidRDefault="00BD3F81" w:rsidP="00F16EFE">
      <w:pPr>
        <w:rPr>
          <w:ins w:id="1672" w:author="Céges" w:date="2022-04-17T12:24:00Z"/>
        </w:rPr>
      </w:pPr>
      <w:ins w:id="1673" w:author="Céges" w:date="2022-04-17T12:21:00Z">
        <w:r w:rsidRPr="00AB706B">
          <w:t>kimenő adatok: token;</w:t>
        </w:r>
      </w:ins>
    </w:p>
    <w:p w14:paraId="1906C0C4" w14:textId="331DD527" w:rsidR="001D2DB9" w:rsidRPr="00AB706B" w:rsidRDefault="001D2DB9" w:rsidP="00F16EFE">
      <w:pPr>
        <w:rPr>
          <w:ins w:id="1674" w:author="Céges" w:date="2022-04-17T12:24:00Z"/>
        </w:rPr>
      </w:pPr>
    </w:p>
    <w:p w14:paraId="1A870A9E" w14:textId="7C13E69F" w:rsidR="001D2DB9" w:rsidRPr="00143E93" w:rsidRDefault="001D2DB9" w:rsidP="00F16EFE">
      <w:pPr>
        <w:rPr>
          <w:ins w:id="1675" w:author="Céges" w:date="2022-04-17T12:25:00Z"/>
          <w:shd w:val="clear" w:color="auto" w:fill="D4D4D4"/>
        </w:rPr>
      </w:pPr>
      <w:ins w:id="1676" w:author="Céges" w:date="2022-04-17T12:24:00Z">
        <w:r w:rsidRPr="00143E93">
          <w:rPr>
            <w:shd w:val="clear" w:color="auto" w:fill="D4D4D4"/>
          </w:rPr>
          <w:t>Logout</w:t>
        </w:r>
      </w:ins>
      <w:ins w:id="1677" w:author="Céges" w:date="2022-04-17T12:25:00Z">
        <w:r w:rsidRPr="00143E93">
          <w:rPr>
            <w:shd w:val="clear" w:color="auto" w:fill="D4D4D4"/>
          </w:rPr>
          <w:t xml:space="preserve"> ()</w:t>
        </w:r>
      </w:ins>
    </w:p>
    <w:p w14:paraId="11AD6E8D" w14:textId="09BF2F61" w:rsidR="001D2DB9" w:rsidRPr="00AB706B" w:rsidRDefault="001D2DB9">
      <w:pPr>
        <w:rPr>
          <w:ins w:id="1678" w:author="Céges" w:date="2022-04-17T11:59:00Z"/>
        </w:rPr>
      </w:pPr>
      <w:ins w:id="1679" w:author="Céges" w:date="2022-04-17T12:25:00Z">
        <w:r w:rsidRPr="00143E93">
          <w:t>Rapimodelből meghívja a „Logout”</w:t>
        </w:r>
        <w:r w:rsidRPr="00BC4B8E">
          <w:t xml:space="preserve"> függvényt és átadja neki paraméterként a tokent</w:t>
        </w:r>
      </w:ins>
      <w:r w:rsidR="002B0DFC">
        <w:t>.</w:t>
      </w:r>
      <w:ins w:id="1680" w:author="Céges" w:date="2022-04-17T12:25:00Z">
        <w:r w:rsidRPr="00BC4B8E">
          <w:t xml:space="preserve"> </w:t>
        </w:r>
      </w:ins>
    </w:p>
    <w:p w14:paraId="43211387" w14:textId="77777777" w:rsidR="00484F94" w:rsidRPr="00AB706B" w:rsidRDefault="00484F94">
      <w:pPr>
        <w:rPr>
          <w:ins w:id="1681" w:author="Céges" w:date="2022-04-17T11:59:00Z"/>
        </w:rPr>
      </w:pPr>
    </w:p>
    <w:p w14:paraId="75F19A67" w14:textId="0E2F6A9E" w:rsidR="00484F94" w:rsidRPr="00143E93" w:rsidRDefault="000A27C5">
      <w:pPr>
        <w:rPr>
          <w:ins w:id="1682" w:author="Céges" w:date="2022-04-17T12:28:00Z"/>
          <w:shd w:val="clear" w:color="auto" w:fill="D4D4D4"/>
        </w:rPr>
      </w:pPr>
      <w:ins w:id="1683" w:author="Céges" w:date="2022-04-17T12:27:00Z">
        <w:r w:rsidRPr="00143E93">
          <w:rPr>
            <w:shd w:val="clear" w:color="auto" w:fill="D4D4D4"/>
          </w:rPr>
          <w:t>getUsers()</w:t>
        </w:r>
        <w:r w:rsidR="008E0334" w:rsidRPr="00143E93">
          <w:rPr>
            <w:shd w:val="clear" w:color="auto" w:fill="D4D4D4"/>
          </w:rPr>
          <w:t xml:space="preserve"> </w:t>
        </w:r>
      </w:ins>
    </w:p>
    <w:p w14:paraId="3ECBF7B5" w14:textId="3A24B782" w:rsidR="008E0334" w:rsidRPr="00AB706B" w:rsidRDefault="008E0334">
      <w:pPr>
        <w:rPr>
          <w:ins w:id="1684" w:author="Céges" w:date="2022-04-17T12:28:00Z"/>
        </w:rPr>
      </w:pPr>
      <w:ins w:id="1685" w:author="Céges" w:date="2022-04-17T12:28:00Z">
        <w:r w:rsidRPr="00BC4B8E">
          <w:t>Rapimodelből meghívja a „User” függvényt és átadja neki paraméterként a tokent</w:t>
        </w:r>
      </w:ins>
      <w:r w:rsidR="002B0DFC">
        <w:t>.</w:t>
      </w:r>
    </w:p>
    <w:p w14:paraId="14E84AD8" w14:textId="2E8BFCDD" w:rsidR="008E0334" w:rsidRPr="00AB706B" w:rsidRDefault="008E0334">
      <w:pPr>
        <w:rPr>
          <w:ins w:id="1686" w:author="Céges" w:date="2022-04-17T12:28:00Z"/>
        </w:rPr>
      </w:pPr>
    </w:p>
    <w:p w14:paraId="4B706D32" w14:textId="7AFC401A" w:rsidR="008E0334" w:rsidRPr="00143E93" w:rsidRDefault="008E0334">
      <w:pPr>
        <w:rPr>
          <w:ins w:id="1687" w:author="Céges" w:date="2022-04-17T12:30:00Z"/>
          <w:shd w:val="clear" w:color="auto" w:fill="E8F2FE"/>
        </w:rPr>
      </w:pPr>
      <w:ins w:id="1688" w:author="Céges" w:date="2022-04-17T12:28:00Z">
        <w:r w:rsidRPr="00143E93">
          <w:rPr>
            <w:shd w:val="clear" w:color="auto" w:fill="E8F2FE"/>
          </w:rPr>
          <w:t>getData()</w:t>
        </w:r>
      </w:ins>
    </w:p>
    <w:p w14:paraId="07DB0E83" w14:textId="043E6FA5" w:rsidR="008E0334" w:rsidRDefault="008E0334">
      <w:ins w:id="1689" w:author="Céges" w:date="2022-04-17T12:30:00Z">
        <w:r w:rsidRPr="00143E93">
          <w:t>Rapimodelből meghívja a „Data” függvényt és átadja neki paraméterként a tokent</w:t>
        </w:r>
      </w:ins>
      <w:r w:rsidR="002B0DFC">
        <w:t>.</w:t>
      </w:r>
    </w:p>
    <w:p w14:paraId="6A4DB3E7" w14:textId="77777777" w:rsidR="002B0DFC" w:rsidRPr="007C35DE" w:rsidRDefault="002B0DFC" w:rsidP="002B0DFC">
      <w:pPr>
        <w:rPr>
          <w:ins w:id="1690" w:author="Céges" w:date="2022-04-17T12:31:00Z"/>
        </w:rPr>
      </w:pPr>
    </w:p>
    <w:p w14:paraId="1A586A7C" w14:textId="149D1FE2" w:rsidR="008E0334" w:rsidRPr="00143E93" w:rsidRDefault="008E0334">
      <w:pPr>
        <w:rPr>
          <w:ins w:id="1691" w:author="Céges" w:date="2022-04-17T12:31:00Z"/>
          <w:shd w:val="clear" w:color="auto" w:fill="D4D4D4"/>
        </w:rPr>
      </w:pPr>
      <w:ins w:id="1692" w:author="Céges" w:date="2022-04-17T12:31:00Z">
        <w:r w:rsidRPr="00143E93">
          <w:rPr>
            <w:shd w:val="clear" w:color="auto" w:fill="D4D4D4"/>
          </w:rPr>
          <w:t>getMeal()</w:t>
        </w:r>
      </w:ins>
    </w:p>
    <w:p w14:paraId="64A19F3F" w14:textId="4C563D19" w:rsidR="008E0334" w:rsidRDefault="008E0334">
      <w:ins w:id="1693" w:author="Céges" w:date="2022-04-17T12:31:00Z">
        <w:r w:rsidRPr="00143E93">
          <w:t>Rapimodelből meghívja a „Meal” függvényt és átadja neki paraméterként a tokent</w:t>
        </w:r>
      </w:ins>
      <w:r w:rsidR="002B0DFC">
        <w:t>.</w:t>
      </w:r>
      <w:ins w:id="1694" w:author="Céges" w:date="2022-04-17T12:31:00Z">
        <w:r w:rsidRPr="00143E93">
          <w:t xml:space="preserve"> </w:t>
        </w:r>
      </w:ins>
    </w:p>
    <w:p w14:paraId="2372C00D" w14:textId="77777777" w:rsidR="002B0DFC" w:rsidRPr="007C35DE" w:rsidRDefault="002B0DFC" w:rsidP="002B0DFC">
      <w:pPr>
        <w:rPr>
          <w:ins w:id="1695" w:author="Céges" w:date="2022-04-17T12:32:00Z"/>
        </w:rPr>
      </w:pPr>
    </w:p>
    <w:p w14:paraId="38EADA35" w14:textId="3BD1A716" w:rsidR="008E0334" w:rsidRPr="00143E93" w:rsidRDefault="008E0334">
      <w:pPr>
        <w:rPr>
          <w:ins w:id="1696" w:author="Céges" w:date="2022-04-17T12:32:00Z"/>
          <w:shd w:val="clear" w:color="auto" w:fill="D4D4D4"/>
        </w:rPr>
      </w:pPr>
      <w:ins w:id="1697" w:author="Céges" w:date="2022-04-17T12:32:00Z">
        <w:r w:rsidRPr="00143E93">
          <w:rPr>
            <w:shd w:val="clear" w:color="auto" w:fill="D4D4D4"/>
          </w:rPr>
          <w:t>DeleteMeal</w:t>
        </w:r>
        <w:r w:rsidR="00DD41AE" w:rsidRPr="00143E93">
          <w:rPr>
            <w:shd w:val="clear" w:color="auto" w:fill="D4D4D4"/>
          </w:rPr>
          <w:t xml:space="preserve"> () </w:t>
        </w:r>
      </w:ins>
    </w:p>
    <w:p w14:paraId="653E35DE" w14:textId="0DA5C9E4" w:rsidR="008E0334" w:rsidRPr="00143E93" w:rsidRDefault="008E0334">
      <w:pPr>
        <w:rPr>
          <w:ins w:id="1698" w:author="Céges" w:date="2022-04-17T12:32:00Z"/>
        </w:rPr>
      </w:pPr>
      <w:ins w:id="1699" w:author="Céges" w:date="2022-04-17T12:32:00Z">
        <w:r w:rsidRPr="00143E93">
          <w:t>Rapimodelből meghívja a „DeleteMeal” függvényt és átadja neki paraméterként a tokent és az „id-t”</w:t>
        </w:r>
      </w:ins>
      <w:r w:rsidR="002B0DFC">
        <w:t>.</w:t>
      </w:r>
    </w:p>
    <w:p w14:paraId="05643CF0" w14:textId="71828665" w:rsidR="00DD41AE" w:rsidRPr="00AB706B" w:rsidRDefault="00DD41AE">
      <w:pPr>
        <w:rPr>
          <w:ins w:id="1700" w:author="Céges" w:date="2022-04-17T12:32:00Z"/>
        </w:rPr>
      </w:pPr>
    </w:p>
    <w:p w14:paraId="376ACE46" w14:textId="7503C909" w:rsidR="00DD41AE" w:rsidRPr="00143E93" w:rsidRDefault="00DD41AE">
      <w:pPr>
        <w:rPr>
          <w:ins w:id="1701" w:author="Céges" w:date="2022-04-17T12:32:00Z"/>
          <w:shd w:val="clear" w:color="auto" w:fill="D4D4D4"/>
        </w:rPr>
      </w:pPr>
      <w:ins w:id="1702" w:author="Céges" w:date="2022-04-17T12:32:00Z">
        <w:r w:rsidRPr="00143E93">
          <w:rPr>
            <w:shd w:val="clear" w:color="auto" w:fill="D4D4D4"/>
          </w:rPr>
          <w:t>DeleteUser()</w:t>
        </w:r>
      </w:ins>
    </w:p>
    <w:p w14:paraId="58B6AEF5" w14:textId="41FB9024" w:rsidR="00DE6F51" w:rsidRPr="00AB706B" w:rsidRDefault="00DD41AE">
      <w:pPr>
        <w:rPr>
          <w:ins w:id="1703" w:author="Céges" w:date="2022-04-17T12:33:00Z"/>
        </w:rPr>
      </w:pPr>
      <w:ins w:id="1704" w:author="Céges" w:date="2022-04-17T12:32:00Z">
        <w:r w:rsidRPr="00143E93">
          <w:t>Rapimodelből meghívja a „DeleteUser” függvényt és átadja neki paraméterként a tokent és az „id-t”</w:t>
        </w:r>
      </w:ins>
      <w:r w:rsidR="002B0DFC">
        <w:t>.</w:t>
      </w:r>
    </w:p>
    <w:p w14:paraId="3175A6FE" w14:textId="09942EFA" w:rsidR="00DE6F51" w:rsidRPr="007C35DE" w:rsidRDefault="00DE6F51">
      <w:pPr>
        <w:rPr>
          <w:ins w:id="1705" w:author="Céges" w:date="2022-04-17T12:33:00Z"/>
        </w:rPr>
      </w:pPr>
    </w:p>
    <w:p w14:paraId="14DAD1FD" w14:textId="14C35145" w:rsidR="00DE6F51" w:rsidRPr="00143E93" w:rsidRDefault="00DE6F51">
      <w:pPr>
        <w:rPr>
          <w:ins w:id="1706" w:author="Céges" w:date="2022-04-17T12:33:00Z"/>
          <w:shd w:val="clear" w:color="auto" w:fill="D4D4D4"/>
        </w:rPr>
      </w:pPr>
      <w:ins w:id="1707" w:author="Céges" w:date="2022-04-17T12:33:00Z">
        <w:r w:rsidRPr="00143E93">
          <w:rPr>
            <w:shd w:val="clear" w:color="auto" w:fill="D4D4D4"/>
          </w:rPr>
          <w:t>setId()</w:t>
        </w:r>
      </w:ins>
    </w:p>
    <w:p w14:paraId="2411803C" w14:textId="1438517F" w:rsidR="00DE6F51" w:rsidRPr="00143E93" w:rsidRDefault="00DE6F51">
      <w:pPr>
        <w:rPr>
          <w:ins w:id="1708" w:author="Céges" w:date="2022-04-17T12:33:00Z"/>
        </w:rPr>
      </w:pPr>
      <w:ins w:id="1709" w:author="Céges" w:date="2022-04-17T12:33:00Z">
        <w:r w:rsidRPr="00143E93">
          <w:lastRenderedPageBreak/>
          <w:t>Bejövő paraméter id</w:t>
        </w:r>
      </w:ins>
      <w:r w:rsidR="002B0DFC">
        <w:t>;</w:t>
      </w:r>
    </w:p>
    <w:p w14:paraId="62AF00D1" w14:textId="6D76CDAD" w:rsidR="00DE6F51" w:rsidRPr="00AB706B" w:rsidRDefault="00DE6F51">
      <w:pPr>
        <w:rPr>
          <w:ins w:id="1710" w:author="Céges" w:date="2022-04-17T12:32:00Z"/>
        </w:rPr>
      </w:pPr>
      <w:ins w:id="1711" w:author="Céges" w:date="2022-04-17T12:34:00Z">
        <w:r w:rsidRPr="00AB706B">
          <w:t>összevonja a paraméterként érkező id-t és a létrehozott osztályváltozó id-t</w:t>
        </w:r>
      </w:ins>
      <w:r w:rsidR="002B0DFC">
        <w:t>.</w:t>
      </w:r>
      <w:ins w:id="1712" w:author="Céges" w:date="2022-04-17T12:34:00Z">
        <w:r w:rsidRPr="00AB706B">
          <w:t xml:space="preserve"> </w:t>
        </w:r>
      </w:ins>
    </w:p>
    <w:p w14:paraId="2D445A81" w14:textId="56FA1F3E" w:rsidR="00DD41AE" w:rsidRPr="00143E93" w:rsidRDefault="00DE6F51">
      <w:pPr>
        <w:rPr>
          <w:ins w:id="1713" w:author="Céges" w:date="2022-04-17T12:35:00Z"/>
          <w:shd w:val="clear" w:color="auto" w:fill="D4D4D4"/>
        </w:rPr>
      </w:pPr>
      <w:ins w:id="1714" w:author="Céges" w:date="2022-04-17T12:35:00Z">
        <w:r w:rsidRPr="00143E93">
          <w:rPr>
            <w:shd w:val="clear" w:color="auto" w:fill="D4D4D4"/>
          </w:rPr>
          <w:t>UpdateUser()</w:t>
        </w:r>
      </w:ins>
    </w:p>
    <w:p w14:paraId="1F5DC620" w14:textId="293EE8D4" w:rsidR="009E1FB7" w:rsidRPr="00AB706B" w:rsidRDefault="009E1FB7">
      <w:pPr>
        <w:rPr>
          <w:ins w:id="1715" w:author="Céges" w:date="2022-04-17T12:36:00Z"/>
        </w:rPr>
      </w:pPr>
      <w:ins w:id="1716" w:author="Céges" w:date="2022-04-17T12:35:00Z">
        <w:r w:rsidRPr="00143E93">
          <w:t>Rapimodelből meghívja a „UpdateUser” függvényt és átadja neki paraméterként a tokent és az i</w:t>
        </w:r>
        <w:r w:rsidRPr="00AB706B">
          <w:t>d-t</w:t>
        </w:r>
      </w:ins>
      <w:r w:rsidR="002B0DFC">
        <w:t>.</w:t>
      </w:r>
      <w:ins w:id="1717" w:author="Céges" w:date="2022-04-17T12:35:00Z">
        <w:r w:rsidRPr="00AB706B">
          <w:t xml:space="preserve"> </w:t>
        </w:r>
      </w:ins>
    </w:p>
    <w:p w14:paraId="41C2FA9F" w14:textId="70157EB3" w:rsidR="009E1FB7" w:rsidRPr="00AB706B" w:rsidRDefault="009E1FB7">
      <w:pPr>
        <w:rPr>
          <w:ins w:id="1718" w:author="Céges" w:date="2022-04-17T12:36:00Z"/>
        </w:rPr>
      </w:pPr>
    </w:p>
    <w:p w14:paraId="03AA8A2C" w14:textId="6171AC1A" w:rsidR="009E1FB7" w:rsidRPr="00143E93" w:rsidRDefault="009E1FB7">
      <w:pPr>
        <w:rPr>
          <w:ins w:id="1719" w:author="Céges" w:date="2022-04-17T12:36:00Z"/>
          <w:shd w:val="clear" w:color="auto" w:fill="D4D4D4"/>
        </w:rPr>
      </w:pPr>
      <w:ins w:id="1720" w:author="Céges" w:date="2022-04-17T12:36:00Z">
        <w:r w:rsidRPr="00143E93">
          <w:rPr>
            <w:shd w:val="clear" w:color="auto" w:fill="D4D4D4"/>
          </w:rPr>
          <w:t>UpdateMeal()</w:t>
        </w:r>
      </w:ins>
    </w:p>
    <w:p w14:paraId="397584E9" w14:textId="52051D39" w:rsidR="009E1FB7" w:rsidRPr="00143E93" w:rsidRDefault="009E1FB7">
      <w:pPr>
        <w:rPr>
          <w:ins w:id="1721" w:author="Céges" w:date="2022-04-17T12:37:00Z"/>
        </w:rPr>
      </w:pPr>
      <w:ins w:id="1722" w:author="Céges" w:date="2022-04-17T12:37:00Z">
        <w:r w:rsidRPr="00143E93">
          <w:t>Rapimodelből meghívja a „UpdateMeal” függvényt és átadja neki paraméterként a tokent és az id-t</w:t>
        </w:r>
      </w:ins>
      <w:r w:rsidR="002B0DFC">
        <w:t>.</w:t>
      </w:r>
      <w:ins w:id="1723" w:author="Céges" w:date="2022-04-17T12:37:00Z">
        <w:r w:rsidRPr="00143E93">
          <w:t xml:space="preserve"> </w:t>
        </w:r>
      </w:ins>
    </w:p>
    <w:p w14:paraId="60E44B2B" w14:textId="77777777" w:rsidR="009E1FB7" w:rsidRPr="00AB706B" w:rsidRDefault="009E1FB7">
      <w:pPr>
        <w:spacing w:after="0"/>
        <w:jc w:val="both"/>
        <w:rPr>
          <w:ins w:id="1724" w:author="Céges" w:date="2022-04-17T12:35:00Z"/>
          <w:rFonts w:cs="Courier New"/>
        </w:rPr>
        <w:pPrChange w:id="1725" w:author="Céges" w:date="2022-04-17T13:52:00Z">
          <w:pPr/>
        </w:pPrChange>
      </w:pPr>
    </w:p>
    <w:p w14:paraId="548D8196" w14:textId="365E79D4" w:rsidR="009E1FB7" w:rsidRPr="007C35DE" w:rsidRDefault="002A1CC5">
      <w:pPr>
        <w:pStyle w:val="Cmsor2"/>
        <w:jc w:val="both"/>
        <w:rPr>
          <w:ins w:id="1726" w:author="Céges" w:date="2022-04-17T12:41:00Z"/>
          <w:rFonts w:cs="Courier New"/>
          <w:shd w:val="clear" w:color="auto" w:fill="E8F2FE"/>
        </w:rPr>
        <w:pPrChange w:id="1727" w:author="Céges" w:date="2022-04-17T13:52:00Z">
          <w:pPr/>
        </w:pPrChange>
      </w:pPr>
      <w:bookmarkStart w:id="1728" w:name="_Toc101257707"/>
      <w:ins w:id="1729" w:author="Céges" w:date="2022-04-17T12:40:00Z">
        <w:r w:rsidRPr="005855B2">
          <w:rPr>
            <w:rFonts w:ascii="Courier New" w:hAnsi="Courier New" w:cs="Courier New"/>
            <w:shd w:val="clear" w:color="auto" w:fill="E8F2FE"/>
            <w:rPrChange w:id="1730" w:author="Céges" w:date="2022-04-17T13:36:00Z">
              <w:rPr>
                <w:shd w:val="clear" w:color="auto" w:fill="E8F2FE"/>
              </w:rPr>
            </w:rPrChange>
          </w:rPr>
          <w:t>DataModel</w:t>
        </w:r>
      </w:ins>
      <w:bookmarkEnd w:id="1728"/>
    </w:p>
    <w:p w14:paraId="5391CB47" w14:textId="3E6F61BB" w:rsidR="002A1CC5" w:rsidRPr="005855B2" w:rsidRDefault="002A1CC5">
      <w:pPr>
        <w:spacing w:before="100" w:beforeAutospacing="1" w:after="0" w:line="276" w:lineRule="auto"/>
        <w:jc w:val="both"/>
        <w:rPr>
          <w:ins w:id="1731" w:author="Céges" w:date="2022-04-17T12:42:00Z"/>
          <w:rFonts w:eastAsia="Times New Roman" w:cs="Courier New"/>
          <w:szCs w:val="24"/>
          <w:lang w:eastAsia="hu-HU"/>
          <w:rPrChange w:id="1732" w:author="Céges" w:date="2022-04-17T13:36:00Z">
            <w:rPr>
              <w:ins w:id="1733" w:author="Céges" w:date="2022-04-17T12:42:00Z"/>
              <w:rFonts w:ascii="Liberation Sans" w:eastAsia="Times New Roman" w:hAnsi="Liberation Sans" w:cs="Liberation Sans"/>
              <w:szCs w:val="24"/>
              <w:lang w:eastAsia="hu-HU"/>
            </w:rPr>
          </w:rPrChange>
        </w:rPr>
        <w:pPrChange w:id="1734" w:author="Céges" w:date="2022-04-17T13:52:00Z">
          <w:pPr>
            <w:spacing w:before="100" w:beforeAutospacing="1" w:after="142" w:line="276" w:lineRule="auto"/>
          </w:pPr>
        </w:pPrChange>
      </w:pPr>
      <w:ins w:id="1735" w:author="Céges" w:date="2022-04-17T12:41:00Z">
        <w:r w:rsidRPr="005855B2">
          <w:rPr>
            <w:rFonts w:eastAsia="Times New Roman" w:cs="Courier New"/>
            <w:szCs w:val="24"/>
            <w:lang w:eastAsia="hu-HU"/>
            <w:rPrChange w:id="1736" w:author="Céges" w:date="2022-04-17T13:36:00Z">
              <w:rPr>
                <w:rFonts w:ascii="Liberation Sans" w:eastAsia="Times New Roman" w:hAnsi="Liberation Sans" w:cs="Liberation Sans"/>
                <w:szCs w:val="24"/>
                <w:lang w:eastAsia="hu-HU"/>
              </w:rPr>
            </w:rPrChange>
          </w:rPr>
          <w:t>Sablonként funkcionál a RapiModel osztály számára</w:t>
        </w:r>
      </w:ins>
      <w:r w:rsidR="002B0DFC">
        <w:rPr>
          <w:rFonts w:eastAsia="Times New Roman" w:cs="Courier New"/>
          <w:szCs w:val="24"/>
          <w:lang w:eastAsia="hu-HU"/>
        </w:rPr>
        <w:t>.</w:t>
      </w:r>
    </w:p>
    <w:p w14:paraId="2D2BF11F" w14:textId="09CDF421" w:rsidR="00C247F3" w:rsidRPr="005855B2" w:rsidRDefault="00C247F3">
      <w:pPr>
        <w:spacing w:before="100" w:beforeAutospacing="1" w:after="0" w:line="276" w:lineRule="auto"/>
        <w:jc w:val="both"/>
        <w:rPr>
          <w:ins w:id="1737" w:author="Céges" w:date="2022-04-17T12:42:00Z"/>
          <w:rFonts w:eastAsia="Times New Roman" w:cs="Courier New"/>
          <w:szCs w:val="24"/>
          <w:lang w:eastAsia="hu-HU"/>
          <w:rPrChange w:id="1738" w:author="Céges" w:date="2022-04-17T13:36:00Z">
            <w:rPr>
              <w:ins w:id="1739" w:author="Céges" w:date="2022-04-17T12:42:00Z"/>
              <w:rFonts w:ascii="Liberation Sans" w:eastAsia="Times New Roman" w:hAnsi="Liberation Sans" w:cs="Liberation Sans"/>
              <w:szCs w:val="24"/>
              <w:lang w:eastAsia="hu-HU"/>
            </w:rPr>
          </w:rPrChange>
        </w:rPr>
        <w:pPrChange w:id="1740" w:author="Céges" w:date="2022-04-17T13:52:00Z">
          <w:pPr>
            <w:spacing w:before="100" w:beforeAutospacing="1" w:after="142" w:line="276" w:lineRule="auto"/>
          </w:pPr>
        </w:pPrChange>
      </w:pPr>
    </w:p>
    <w:p w14:paraId="3D1B4801" w14:textId="18568A41" w:rsidR="00C247F3" w:rsidRPr="007C35DE" w:rsidRDefault="00C247F3">
      <w:pPr>
        <w:pStyle w:val="Cmsor2"/>
        <w:jc w:val="both"/>
        <w:rPr>
          <w:ins w:id="1741" w:author="Céges" w:date="2022-04-17T12:42:00Z"/>
          <w:rFonts w:cs="Courier New"/>
          <w:shd w:val="clear" w:color="auto" w:fill="E8F2FE"/>
        </w:rPr>
        <w:pPrChange w:id="1742" w:author="Céges" w:date="2022-04-17T13:52:00Z">
          <w:pPr>
            <w:spacing w:before="100" w:beforeAutospacing="1" w:after="142" w:line="276" w:lineRule="auto"/>
          </w:pPr>
        </w:pPrChange>
      </w:pPr>
      <w:bookmarkStart w:id="1743" w:name="_Toc101257708"/>
      <w:ins w:id="1744" w:author="Céges" w:date="2022-04-17T12:42:00Z">
        <w:r w:rsidRPr="005855B2">
          <w:rPr>
            <w:rFonts w:ascii="Courier New" w:hAnsi="Courier New" w:cs="Courier New"/>
            <w:shd w:val="clear" w:color="auto" w:fill="E8F2FE"/>
            <w:rPrChange w:id="1745" w:author="Céges" w:date="2022-04-17T13:36:00Z">
              <w:rPr>
                <w:shd w:val="clear" w:color="auto" w:fill="E8F2FE"/>
              </w:rPr>
            </w:rPrChange>
          </w:rPr>
          <w:t>MealModel</w:t>
        </w:r>
        <w:bookmarkEnd w:id="1743"/>
      </w:ins>
    </w:p>
    <w:p w14:paraId="3B672ED6" w14:textId="4633017B" w:rsidR="00C247F3" w:rsidRPr="005855B2" w:rsidRDefault="00C247F3">
      <w:pPr>
        <w:spacing w:before="100" w:beforeAutospacing="1" w:after="0" w:line="276" w:lineRule="auto"/>
        <w:jc w:val="both"/>
        <w:rPr>
          <w:ins w:id="1746" w:author="Céges" w:date="2022-04-17T12:42:00Z"/>
          <w:rFonts w:eastAsia="Times New Roman" w:cs="Courier New"/>
          <w:szCs w:val="24"/>
          <w:lang w:eastAsia="hu-HU"/>
          <w:rPrChange w:id="1747" w:author="Céges" w:date="2022-04-17T13:36:00Z">
            <w:rPr>
              <w:ins w:id="1748" w:author="Céges" w:date="2022-04-17T12:42:00Z"/>
              <w:rFonts w:ascii="Liberation Sans" w:eastAsia="Times New Roman" w:hAnsi="Liberation Sans" w:cs="Liberation Sans"/>
              <w:szCs w:val="24"/>
              <w:lang w:eastAsia="hu-HU"/>
            </w:rPr>
          </w:rPrChange>
        </w:rPr>
        <w:pPrChange w:id="1749" w:author="Céges" w:date="2022-04-17T13:52:00Z">
          <w:pPr>
            <w:spacing w:before="100" w:beforeAutospacing="1" w:after="142" w:line="276" w:lineRule="auto"/>
          </w:pPr>
        </w:pPrChange>
      </w:pPr>
      <w:ins w:id="1750" w:author="Céges" w:date="2022-04-17T12:42:00Z">
        <w:r w:rsidRPr="005855B2">
          <w:rPr>
            <w:rFonts w:eastAsia="Times New Roman" w:cs="Courier New"/>
            <w:szCs w:val="24"/>
            <w:lang w:eastAsia="hu-HU"/>
            <w:rPrChange w:id="1751" w:author="Céges" w:date="2022-04-17T13:36:00Z">
              <w:rPr>
                <w:rFonts w:ascii="Liberation Sans" w:eastAsia="Times New Roman" w:hAnsi="Liberation Sans" w:cs="Liberation Sans"/>
                <w:szCs w:val="24"/>
                <w:lang w:eastAsia="hu-HU"/>
              </w:rPr>
            </w:rPrChange>
          </w:rPr>
          <w:t>Sablonként funkcionál a RapiModel osztály számára</w:t>
        </w:r>
        <w:r w:rsidR="00532D56" w:rsidRPr="005855B2">
          <w:rPr>
            <w:rFonts w:eastAsia="Times New Roman" w:cs="Courier New"/>
            <w:szCs w:val="24"/>
            <w:lang w:eastAsia="hu-HU"/>
            <w:rPrChange w:id="1752" w:author="Céges" w:date="2022-04-17T13:36:00Z">
              <w:rPr>
                <w:rFonts w:ascii="Liberation Sans" w:eastAsia="Times New Roman" w:hAnsi="Liberation Sans" w:cs="Liberation Sans"/>
                <w:szCs w:val="24"/>
                <w:lang w:eastAsia="hu-HU"/>
              </w:rPr>
            </w:rPrChange>
          </w:rPr>
          <w:t>.</w:t>
        </w:r>
      </w:ins>
    </w:p>
    <w:p w14:paraId="27607B4E" w14:textId="79DD0F7B" w:rsidR="00C247F3" w:rsidRPr="00143E93" w:rsidRDefault="00C247F3">
      <w:pPr>
        <w:spacing w:after="0"/>
        <w:jc w:val="both"/>
        <w:rPr>
          <w:ins w:id="1753" w:author="Céges" w:date="2022-04-17T12:42:00Z"/>
          <w:rFonts w:cs="Courier New"/>
        </w:rPr>
        <w:pPrChange w:id="1754" w:author="Céges" w:date="2022-04-17T13:52:00Z">
          <w:pPr>
            <w:spacing w:before="100" w:beforeAutospacing="1" w:after="142" w:line="276" w:lineRule="auto"/>
          </w:pPr>
        </w:pPrChange>
      </w:pPr>
    </w:p>
    <w:p w14:paraId="30A7E196" w14:textId="338613BB" w:rsidR="00532D56" w:rsidRPr="00BC4B8E" w:rsidRDefault="00532D56">
      <w:pPr>
        <w:spacing w:after="0"/>
        <w:jc w:val="both"/>
        <w:rPr>
          <w:ins w:id="1755" w:author="Céges" w:date="2022-04-17T12:42:00Z"/>
          <w:rFonts w:cs="Courier New"/>
        </w:rPr>
        <w:pPrChange w:id="1756" w:author="Céges" w:date="2022-04-17T13:52:00Z">
          <w:pPr>
            <w:spacing w:before="100" w:beforeAutospacing="1" w:after="142" w:line="276" w:lineRule="auto"/>
          </w:pPr>
        </w:pPrChange>
      </w:pPr>
    </w:p>
    <w:p w14:paraId="39AFB76A" w14:textId="2751EB5D" w:rsidR="00532D56" w:rsidRPr="007C35DE" w:rsidRDefault="00532D56">
      <w:pPr>
        <w:pStyle w:val="Cmsor2"/>
        <w:jc w:val="both"/>
        <w:rPr>
          <w:ins w:id="1757" w:author="Céges" w:date="2022-04-17T12:42:00Z"/>
          <w:rFonts w:cs="Courier New"/>
          <w:shd w:val="clear" w:color="auto" w:fill="D4D4D4"/>
        </w:rPr>
        <w:pPrChange w:id="1758" w:author="Céges" w:date="2022-04-17T13:52:00Z">
          <w:pPr>
            <w:spacing w:before="100" w:beforeAutospacing="1" w:after="142" w:line="276" w:lineRule="auto"/>
          </w:pPr>
        </w:pPrChange>
      </w:pPr>
      <w:bookmarkStart w:id="1759" w:name="_Toc101257709"/>
      <w:ins w:id="1760" w:author="Céges" w:date="2022-04-17T12:42:00Z">
        <w:r w:rsidRPr="005855B2">
          <w:rPr>
            <w:rFonts w:ascii="Courier New" w:hAnsi="Courier New" w:cs="Courier New"/>
            <w:shd w:val="clear" w:color="auto" w:fill="D4D4D4"/>
            <w:rPrChange w:id="1761" w:author="Céges" w:date="2022-04-17T13:36:00Z">
              <w:rPr>
                <w:shd w:val="clear" w:color="auto" w:fill="D4D4D4"/>
              </w:rPr>
            </w:rPrChange>
          </w:rPr>
          <w:t>UserModel</w:t>
        </w:r>
        <w:bookmarkEnd w:id="1759"/>
      </w:ins>
    </w:p>
    <w:p w14:paraId="2F1B0F66" w14:textId="2DCC95B7" w:rsidR="00532D56" w:rsidRPr="005855B2" w:rsidRDefault="00532D56">
      <w:pPr>
        <w:spacing w:before="100" w:beforeAutospacing="1" w:after="0" w:line="276" w:lineRule="auto"/>
        <w:jc w:val="both"/>
        <w:rPr>
          <w:ins w:id="1762" w:author="Céges" w:date="2022-04-17T12:42:00Z"/>
          <w:rFonts w:eastAsia="Times New Roman" w:cs="Courier New"/>
          <w:szCs w:val="24"/>
          <w:lang w:eastAsia="hu-HU"/>
          <w:rPrChange w:id="1763" w:author="Céges" w:date="2022-04-17T13:36:00Z">
            <w:rPr>
              <w:ins w:id="1764" w:author="Céges" w:date="2022-04-17T12:42:00Z"/>
              <w:rFonts w:ascii="Liberation Sans" w:eastAsia="Times New Roman" w:hAnsi="Liberation Sans" w:cs="Liberation Sans"/>
              <w:szCs w:val="24"/>
              <w:lang w:eastAsia="hu-HU"/>
            </w:rPr>
          </w:rPrChange>
        </w:rPr>
        <w:pPrChange w:id="1765" w:author="Céges" w:date="2022-04-17T13:52:00Z">
          <w:pPr>
            <w:spacing w:before="100" w:beforeAutospacing="1" w:after="142" w:line="276" w:lineRule="auto"/>
          </w:pPr>
        </w:pPrChange>
      </w:pPr>
      <w:ins w:id="1766" w:author="Céges" w:date="2022-04-17T12:42:00Z">
        <w:r w:rsidRPr="005855B2">
          <w:rPr>
            <w:rFonts w:eastAsia="Times New Roman" w:cs="Courier New"/>
            <w:szCs w:val="24"/>
            <w:lang w:eastAsia="hu-HU"/>
            <w:rPrChange w:id="1767" w:author="Céges" w:date="2022-04-17T13:36:00Z">
              <w:rPr>
                <w:rFonts w:ascii="Liberation Sans" w:eastAsia="Times New Roman" w:hAnsi="Liberation Sans" w:cs="Liberation Sans"/>
                <w:szCs w:val="24"/>
                <w:lang w:eastAsia="hu-HU"/>
              </w:rPr>
            </w:rPrChange>
          </w:rPr>
          <w:t>Sablonként funkcionál a RapiModel osztály számára.</w:t>
        </w:r>
      </w:ins>
    </w:p>
    <w:p w14:paraId="1C9852A4" w14:textId="1AA72A28" w:rsidR="00532D56" w:rsidRPr="005855B2" w:rsidRDefault="00532D56">
      <w:pPr>
        <w:spacing w:before="100" w:beforeAutospacing="1" w:after="0" w:line="276" w:lineRule="auto"/>
        <w:jc w:val="both"/>
        <w:rPr>
          <w:ins w:id="1768" w:author="Céges" w:date="2022-04-17T12:42:00Z"/>
          <w:rFonts w:eastAsia="Times New Roman" w:cs="Courier New"/>
          <w:szCs w:val="24"/>
          <w:lang w:eastAsia="hu-HU"/>
          <w:rPrChange w:id="1769" w:author="Céges" w:date="2022-04-17T13:36:00Z">
            <w:rPr>
              <w:ins w:id="1770" w:author="Céges" w:date="2022-04-17T12:42:00Z"/>
              <w:rFonts w:ascii="Liberation Sans" w:eastAsia="Times New Roman" w:hAnsi="Liberation Sans" w:cs="Liberation Sans"/>
              <w:szCs w:val="24"/>
              <w:lang w:eastAsia="hu-HU"/>
            </w:rPr>
          </w:rPrChange>
        </w:rPr>
        <w:pPrChange w:id="1771" w:author="Céges" w:date="2022-04-17T13:52:00Z">
          <w:pPr>
            <w:spacing w:before="100" w:beforeAutospacing="1" w:after="142" w:line="276" w:lineRule="auto"/>
          </w:pPr>
        </w:pPrChange>
      </w:pPr>
    </w:p>
    <w:p w14:paraId="1A090C70" w14:textId="0FD95959" w:rsidR="00532D56" w:rsidRPr="007C35DE" w:rsidRDefault="00532D56">
      <w:pPr>
        <w:pStyle w:val="Cmsor2"/>
        <w:jc w:val="both"/>
        <w:rPr>
          <w:ins w:id="1772" w:author="Céges" w:date="2022-04-17T12:49:00Z"/>
          <w:rFonts w:eastAsia="Times New Roman" w:cs="Courier New"/>
          <w:lang w:eastAsia="hu-HU"/>
        </w:rPr>
        <w:pPrChange w:id="1773" w:author="Céges" w:date="2022-04-17T13:52:00Z">
          <w:pPr>
            <w:spacing w:before="100" w:beforeAutospacing="1" w:after="142" w:line="276" w:lineRule="auto"/>
          </w:pPr>
        </w:pPrChange>
      </w:pPr>
      <w:bookmarkStart w:id="1774" w:name="_Toc101257710"/>
      <w:ins w:id="1775" w:author="Céges" w:date="2022-04-17T12:42:00Z">
        <w:r w:rsidRPr="005855B2">
          <w:rPr>
            <w:rFonts w:ascii="Courier New" w:eastAsia="Times New Roman" w:hAnsi="Courier New" w:cs="Courier New"/>
            <w:lang w:eastAsia="hu-HU"/>
            <w:rPrChange w:id="1776" w:author="Céges" w:date="2022-04-17T13:36:00Z">
              <w:rPr>
                <w:rFonts w:eastAsia="Times New Roman"/>
                <w:lang w:eastAsia="hu-HU"/>
              </w:rPr>
            </w:rPrChange>
          </w:rPr>
          <w:t>RapiM</w:t>
        </w:r>
      </w:ins>
      <w:ins w:id="1777" w:author="Céges" w:date="2022-04-17T12:43:00Z">
        <w:r w:rsidRPr="005855B2">
          <w:rPr>
            <w:rFonts w:ascii="Courier New" w:eastAsia="Times New Roman" w:hAnsi="Courier New" w:cs="Courier New"/>
            <w:lang w:eastAsia="hu-HU"/>
            <w:rPrChange w:id="1778" w:author="Céges" w:date="2022-04-17T13:36:00Z">
              <w:rPr>
                <w:rFonts w:eastAsia="Times New Roman"/>
                <w:lang w:eastAsia="hu-HU"/>
              </w:rPr>
            </w:rPrChange>
          </w:rPr>
          <w:t>odel</w:t>
        </w:r>
      </w:ins>
      <w:bookmarkEnd w:id="1774"/>
    </w:p>
    <w:p w14:paraId="2728AFA9" w14:textId="5EE7A0E9" w:rsidR="001439F8" w:rsidRPr="00143E93" w:rsidRDefault="001439F8">
      <w:pPr>
        <w:spacing w:after="0"/>
        <w:jc w:val="both"/>
        <w:rPr>
          <w:ins w:id="1779" w:author="Céges" w:date="2022-04-17T12:49:00Z"/>
          <w:rFonts w:cs="Courier New"/>
          <w:lang w:eastAsia="hu-HU"/>
        </w:rPr>
        <w:pPrChange w:id="1780" w:author="Céges" w:date="2022-04-17T13:52:00Z">
          <w:pPr>
            <w:spacing w:before="100" w:beforeAutospacing="1" w:after="142" w:line="276" w:lineRule="auto"/>
          </w:pPr>
        </w:pPrChange>
      </w:pPr>
    </w:p>
    <w:p w14:paraId="4CC39B63" w14:textId="52C1CF6F" w:rsidR="001439F8" w:rsidRPr="00143E93" w:rsidRDefault="001439F8" w:rsidP="001B6FAC">
      <w:pPr>
        <w:pStyle w:val="Listaszerbekezds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ins w:id="1781" w:author="Céges" w:date="2022-04-17T12:50:00Z"/>
          <w:rFonts w:cs="Courier New"/>
          <w:sz w:val="20"/>
          <w:szCs w:val="20"/>
          <w:rPrChange w:id="1782" w:author="Céges" w:date="2022-04-17T13:36:00Z">
            <w:rPr>
              <w:ins w:id="1783" w:author="Céges" w:date="2022-04-17T12:50:00Z"/>
            </w:rPr>
          </w:rPrChange>
        </w:rPr>
      </w:pPr>
      <w:ins w:id="1784" w:author="Céges" w:date="2022-04-17T12:50:00Z">
        <w:r w:rsidRPr="00143E93">
          <w:rPr>
            <w:rFonts w:cs="Courier New"/>
            <w:color w:val="000000"/>
            <w:sz w:val="20"/>
            <w:szCs w:val="20"/>
            <w:rPrChange w:id="1785" w:author="Céges" w:date="2022-04-17T13:36:00Z">
              <w:rPr>
                <w:color w:val="000000"/>
              </w:rPr>
            </w:rPrChange>
          </w:rPr>
          <w:t xml:space="preserve">String </w:t>
        </w:r>
        <w:r w:rsidRPr="00143E93">
          <w:rPr>
            <w:rFonts w:cs="Courier New"/>
            <w:color w:val="0000C0"/>
            <w:sz w:val="20"/>
            <w:szCs w:val="20"/>
            <w:rPrChange w:id="1786" w:author="Céges" w:date="2022-04-17T13:36:00Z">
              <w:rPr/>
            </w:rPrChange>
          </w:rPr>
          <w:t>DeleteMealMsg</w:t>
        </w:r>
        <w:r w:rsidRPr="00143E93">
          <w:rPr>
            <w:rFonts w:cs="Courier New"/>
            <w:color w:val="000000"/>
            <w:sz w:val="20"/>
            <w:szCs w:val="20"/>
            <w:rPrChange w:id="1787" w:author="Céges" w:date="2022-04-17T13:36:00Z">
              <w:rPr>
                <w:color w:val="000000"/>
              </w:rPr>
            </w:rPrChange>
          </w:rPr>
          <w:t>;</w:t>
        </w:r>
      </w:ins>
    </w:p>
    <w:p w14:paraId="030719AD" w14:textId="77777777" w:rsidR="001439F8" w:rsidRPr="00143E93" w:rsidRDefault="001439F8">
      <w:pPr>
        <w:pStyle w:val="Listaszerbekezds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ins w:id="1788" w:author="Céges" w:date="2022-04-17T12:50:00Z"/>
          <w:rFonts w:cs="Courier New"/>
          <w:color w:val="auto"/>
          <w:lang w:eastAsia="hu-HU"/>
          <w:rPrChange w:id="1789" w:author="Céges" w:date="2022-04-17T13:36:00Z">
            <w:rPr>
              <w:ins w:id="1790" w:author="Céges" w:date="2022-04-17T12:50:00Z"/>
              <w:rFonts w:ascii="Consolas" w:hAnsi="Consolas" w:cs="Consolas"/>
              <w:color w:val="000000"/>
              <w:sz w:val="20"/>
              <w:szCs w:val="20"/>
            </w:rPr>
          </w:rPrChange>
        </w:rPr>
        <w:pPrChange w:id="1791" w:author="Céges" w:date="2022-04-17T13:52:00Z">
          <w:pPr>
            <w:spacing w:before="100" w:beforeAutospacing="1" w:after="142" w:line="276" w:lineRule="auto"/>
          </w:pPr>
        </w:pPrChange>
      </w:pPr>
      <w:ins w:id="1792" w:author="Céges" w:date="2022-04-17T12:50:00Z">
        <w:r w:rsidRPr="00143E93">
          <w:rPr>
            <w:rFonts w:cs="Courier New"/>
            <w:color w:val="000000"/>
            <w:sz w:val="20"/>
            <w:szCs w:val="20"/>
            <w:rPrChange w:id="1793" w:author="Céges" w:date="2022-04-17T13:36:00Z">
              <w:rPr>
                <w:color w:val="000000"/>
              </w:rPr>
            </w:rPrChange>
          </w:rPr>
          <w:t xml:space="preserve">String </w:t>
        </w:r>
        <w:r w:rsidRPr="00143E93">
          <w:rPr>
            <w:rFonts w:cs="Courier New"/>
            <w:color w:val="0000C0"/>
            <w:sz w:val="20"/>
            <w:szCs w:val="20"/>
            <w:rPrChange w:id="1794" w:author="Céges" w:date="2022-04-17T13:36:00Z">
              <w:rPr/>
            </w:rPrChange>
          </w:rPr>
          <w:t>DeleteUserMsg</w:t>
        </w:r>
        <w:r w:rsidRPr="00143E93">
          <w:rPr>
            <w:rFonts w:cs="Courier New"/>
            <w:color w:val="000000"/>
            <w:sz w:val="20"/>
            <w:szCs w:val="20"/>
            <w:rPrChange w:id="1795" w:author="Céges" w:date="2022-04-17T13:36:00Z">
              <w:rPr>
                <w:color w:val="000000"/>
              </w:rPr>
            </w:rPrChange>
          </w:rPr>
          <w:t>;</w:t>
        </w:r>
      </w:ins>
    </w:p>
    <w:p w14:paraId="77150586" w14:textId="7C667E45" w:rsidR="001439F8" w:rsidRPr="00143E93" w:rsidRDefault="001439F8">
      <w:pPr>
        <w:pStyle w:val="Listaszerbekezds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ins w:id="1796" w:author="Céges" w:date="2022-04-17T12:42:00Z"/>
          <w:rFonts w:cs="Courier New"/>
          <w:lang w:eastAsia="hu-HU"/>
        </w:rPr>
        <w:pPrChange w:id="1797" w:author="Céges" w:date="2022-04-17T13:52:00Z">
          <w:pPr>
            <w:spacing w:before="100" w:beforeAutospacing="1" w:after="142" w:line="276" w:lineRule="auto"/>
          </w:pPr>
        </w:pPrChange>
      </w:pPr>
      <w:ins w:id="1798" w:author="Céges" w:date="2022-04-17T12:50:00Z">
        <w:r w:rsidRPr="00143E93">
          <w:rPr>
            <w:rFonts w:cs="Courier New"/>
            <w:color w:val="000000"/>
            <w:sz w:val="20"/>
            <w:szCs w:val="20"/>
            <w:shd w:val="clear" w:color="auto" w:fill="D4D4D4"/>
            <w:rPrChange w:id="1799" w:author="Céges" w:date="2022-04-17T13:36:00Z">
              <w:rPr>
                <w:shd w:val="clear" w:color="auto" w:fill="D4D4D4"/>
              </w:rPr>
            </w:rPrChange>
          </w:rPr>
          <w:t>ResponseModel</w:t>
        </w:r>
        <w:r w:rsidRPr="00143E93">
          <w:rPr>
            <w:rFonts w:cs="Courier New"/>
            <w:color w:val="000000"/>
            <w:sz w:val="20"/>
            <w:szCs w:val="20"/>
            <w:rPrChange w:id="1800" w:author="Céges" w:date="2022-04-17T13:36:00Z">
              <w:rPr/>
            </w:rPrChange>
          </w:rPr>
          <w:t xml:space="preserve"> </w:t>
        </w:r>
        <w:r w:rsidRPr="00143E93">
          <w:rPr>
            <w:rFonts w:cs="Courier New"/>
            <w:color w:val="0000C0"/>
            <w:sz w:val="20"/>
            <w:szCs w:val="20"/>
            <w:u w:val="single"/>
            <w:rPrChange w:id="1801" w:author="Céges" w:date="2022-04-17T13:36:00Z">
              <w:rPr>
                <w:color w:val="0000C0"/>
                <w:u w:val="single"/>
              </w:rPr>
            </w:rPrChange>
          </w:rPr>
          <w:t>responseMdl</w:t>
        </w:r>
        <w:r w:rsidRPr="00143E93">
          <w:rPr>
            <w:rFonts w:cs="Courier New"/>
            <w:color w:val="000000"/>
            <w:sz w:val="20"/>
            <w:szCs w:val="20"/>
            <w:rPrChange w:id="1802" w:author="Céges" w:date="2022-04-17T13:36:00Z">
              <w:rPr/>
            </w:rPrChange>
          </w:rPr>
          <w:t>;</w:t>
        </w:r>
      </w:ins>
    </w:p>
    <w:p w14:paraId="3FDA629F" w14:textId="6BBE758E" w:rsidR="00C247F3" w:rsidRPr="005855B2" w:rsidRDefault="00C247F3">
      <w:pPr>
        <w:rPr>
          <w:ins w:id="1803" w:author="Céges" w:date="2022-04-17T12:42:00Z"/>
          <w:rPrChange w:id="1804" w:author="Céges" w:date="2022-04-17T13:36:00Z">
            <w:rPr>
              <w:ins w:id="1805" w:author="Céges" w:date="2022-04-17T12:42:00Z"/>
              <w:shd w:val="clear" w:color="auto" w:fill="E8F2FE"/>
            </w:rPr>
          </w:rPrChange>
        </w:rPr>
        <w:pPrChange w:id="1806" w:author="Céges" w:date="2022-04-17T13:52:00Z">
          <w:pPr>
            <w:spacing w:before="100" w:beforeAutospacing="1" w:after="142" w:line="276" w:lineRule="auto"/>
          </w:pPr>
        </w:pPrChange>
      </w:pPr>
    </w:p>
    <w:p w14:paraId="25EC64B9" w14:textId="28B96758" w:rsidR="001439F8" w:rsidRPr="005855B2" w:rsidRDefault="001439F8">
      <w:pPr>
        <w:rPr>
          <w:ins w:id="1807" w:author="Céges" w:date="2022-04-17T12:51:00Z"/>
          <w:shd w:val="clear" w:color="auto" w:fill="D4D4D4"/>
          <w:rPrChange w:id="1808" w:author="Céges" w:date="2022-04-17T13:36:00Z">
            <w:rPr>
              <w:ins w:id="1809" w:author="Céges" w:date="2022-04-17T12:51:00Z"/>
            </w:rPr>
          </w:rPrChange>
        </w:rPr>
        <w:pPrChange w:id="1810" w:author="Céges" w:date="2022-04-17T13:52:00Z">
          <w:pPr>
            <w:spacing w:before="100" w:beforeAutospacing="1" w:after="142" w:line="276" w:lineRule="auto"/>
          </w:pPr>
        </w:pPrChange>
      </w:pPr>
      <w:ins w:id="1811" w:author="Céges" w:date="2022-04-17T12:51:00Z">
        <w:r w:rsidRPr="00143E93">
          <w:rPr>
            <w:shd w:val="clear" w:color="auto" w:fill="D4D4D4"/>
          </w:rPr>
          <w:t>tryLogin()</w:t>
        </w:r>
      </w:ins>
    </w:p>
    <w:p w14:paraId="5970E9CA" w14:textId="13D71C8F" w:rsidR="001439F8" w:rsidRPr="00143E93" w:rsidRDefault="001439F8">
      <w:pPr>
        <w:rPr>
          <w:ins w:id="1812" w:author="Céges" w:date="2022-04-17T12:52:00Z"/>
        </w:rPr>
        <w:pPrChange w:id="1813" w:author="Céges" w:date="2022-04-17T13:52:00Z">
          <w:pPr>
            <w:spacing w:before="100" w:beforeAutospacing="1" w:after="142" w:line="276" w:lineRule="auto"/>
          </w:pPr>
        </w:pPrChange>
      </w:pPr>
      <w:ins w:id="1814" w:author="Céges" w:date="2022-04-17T12:51:00Z">
        <w:r w:rsidRPr="00143E93">
          <w:t xml:space="preserve">Megpróbál bejelentkezni az alkalmazásba és a megadott tokent </w:t>
        </w:r>
      </w:ins>
      <w:ins w:id="1815" w:author="Céges" w:date="2022-04-17T12:52:00Z">
        <w:r w:rsidR="009F3070" w:rsidRPr="00143E93">
          <w:t>beolvassa</w:t>
        </w:r>
      </w:ins>
      <w:r w:rsidR="002B0DFC">
        <w:t>.</w:t>
      </w:r>
    </w:p>
    <w:p w14:paraId="5104E257" w14:textId="5809B8CC" w:rsidR="001439F8" w:rsidRPr="00143E93" w:rsidRDefault="001439F8">
      <w:pPr>
        <w:rPr>
          <w:ins w:id="1816" w:author="Céges" w:date="2022-04-17T12:52:00Z"/>
          <w:shd w:val="clear" w:color="auto" w:fill="E8F2FE"/>
        </w:rPr>
        <w:pPrChange w:id="1817" w:author="Céges" w:date="2022-04-17T13:52:00Z">
          <w:pPr>
            <w:spacing w:before="100" w:beforeAutospacing="1" w:after="142" w:line="276" w:lineRule="auto"/>
          </w:pPr>
        </w:pPrChange>
      </w:pPr>
      <w:ins w:id="1818" w:author="Céges" w:date="2022-04-17T12:52:00Z">
        <w:r w:rsidRPr="00143E93">
          <w:rPr>
            <w:shd w:val="clear" w:color="auto" w:fill="E8F2FE"/>
          </w:rPr>
          <w:t>Login()</w:t>
        </w:r>
      </w:ins>
    </w:p>
    <w:p w14:paraId="2D4C905E" w14:textId="5F4276DE" w:rsidR="001439F8" w:rsidRPr="00143E93" w:rsidRDefault="001439F8">
      <w:pPr>
        <w:rPr>
          <w:ins w:id="1819" w:author="Céges" w:date="2022-04-17T12:53:00Z"/>
        </w:rPr>
        <w:pPrChange w:id="1820" w:author="Céges" w:date="2022-04-17T13:52:00Z">
          <w:pPr>
            <w:spacing w:before="100" w:beforeAutospacing="1" w:after="142" w:line="276" w:lineRule="auto"/>
          </w:pPr>
        </w:pPrChange>
      </w:pPr>
      <w:ins w:id="1821" w:author="Céges" w:date="2022-04-17T12:52:00Z">
        <w:r w:rsidRPr="00143E93">
          <w:t xml:space="preserve">Lefuttatja a </w:t>
        </w:r>
      </w:ins>
      <w:ins w:id="1822" w:author="Céges" w:date="2022-04-17T12:53:00Z">
        <w:r w:rsidRPr="00143E93">
          <w:t>„</w:t>
        </w:r>
      </w:ins>
      <w:ins w:id="1823" w:author="Céges" w:date="2022-04-17T12:52:00Z">
        <w:r w:rsidRPr="00143E93">
          <w:t>Try</w:t>
        </w:r>
      </w:ins>
      <w:ins w:id="1824" w:author="Céges" w:date="2022-04-17T12:53:00Z">
        <w:r w:rsidRPr="00143E93">
          <w:t>Login()”</w:t>
        </w:r>
        <w:r w:rsidR="009F3070" w:rsidRPr="00143E93">
          <w:t xml:space="preserve"> függvényt</w:t>
        </w:r>
      </w:ins>
      <w:r w:rsidR="002B0DFC">
        <w:t>.</w:t>
      </w:r>
    </w:p>
    <w:p w14:paraId="1FE9F9A4" w14:textId="45F50540" w:rsidR="00E34DCD" w:rsidRPr="005855B2" w:rsidRDefault="001439F8">
      <w:pPr>
        <w:rPr>
          <w:ins w:id="1825" w:author="Céges" w:date="2022-04-17T12:54:00Z"/>
          <w:shd w:val="clear" w:color="auto" w:fill="D4D4D4"/>
          <w:rPrChange w:id="1826" w:author="Céges" w:date="2022-04-17T13:36:00Z">
            <w:rPr>
              <w:ins w:id="1827" w:author="Céges" w:date="2022-04-17T12:54:00Z"/>
            </w:rPr>
          </w:rPrChange>
        </w:rPr>
        <w:pPrChange w:id="1828" w:author="Céges" w:date="2022-04-17T13:52:00Z">
          <w:pPr>
            <w:spacing w:before="100" w:beforeAutospacing="1" w:after="142" w:line="276" w:lineRule="auto"/>
          </w:pPr>
        </w:pPrChange>
      </w:pPr>
      <w:ins w:id="1829" w:author="Céges" w:date="2022-04-17T12:53:00Z">
        <w:r w:rsidRPr="00143E93">
          <w:rPr>
            <w:shd w:val="clear" w:color="auto" w:fill="D4D4D4"/>
          </w:rPr>
          <w:t>tryUsers()</w:t>
        </w:r>
      </w:ins>
    </w:p>
    <w:p w14:paraId="02DA4870" w14:textId="76ACAD56" w:rsidR="00C64050" w:rsidRPr="00143E93" w:rsidRDefault="00C64050">
      <w:pPr>
        <w:rPr>
          <w:ins w:id="1830" w:author="Céges" w:date="2022-04-17T12:56:00Z"/>
        </w:rPr>
        <w:pPrChange w:id="1831" w:author="Céges" w:date="2022-04-17T13:52:00Z">
          <w:pPr>
            <w:spacing w:before="100" w:beforeAutospacing="1" w:after="142" w:line="276" w:lineRule="auto"/>
          </w:pPr>
        </w:pPrChange>
      </w:pPr>
      <w:ins w:id="1832" w:author="Céges" w:date="2022-04-17T12:54:00Z">
        <w:r w:rsidRPr="00143E93">
          <w:t>a Backendnek elkü</w:t>
        </w:r>
      </w:ins>
      <w:ins w:id="1833" w:author="Céges" w:date="2022-04-17T12:55:00Z">
        <w:r w:rsidRPr="00143E93">
          <w:t>ld</w:t>
        </w:r>
      </w:ins>
      <w:ins w:id="1834" w:author="Céges" w:date="2022-04-17T12:54:00Z">
        <w:r w:rsidR="00E34DCD" w:rsidRPr="00143E93">
          <w:t xml:space="preserve">i a kérést és próbálja kiolvasni a felhasználók </w:t>
        </w:r>
      </w:ins>
      <w:r w:rsidR="002B0DFC">
        <w:t>.</w:t>
      </w:r>
      <w:ins w:id="1835" w:author="Céges" w:date="2022-04-17T12:54:00Z">
        <w:r w:rsidR="00E34DCD" w:rsidRPr="00143E93">
          <w:t>adat</w:t>
        </w:r>
      </w:ins>
      <w:ins w:id="1836" w:author="Céges" w:date="2022-04-17T12:55:00Z">
        <w:r w:rsidR="00E34DCD" w:rsidRPr="00143E93">
          <w:t>a</w:t>
        </w:r>
      </w:ins>
      <w:ins w:id="1837" w:author="Céges" w:date="2022-04-17T12:54:00Z">
        <w:r w:rsidR="00E34DCD" w:rsidRPr="00143E93">
          <w:t xml:space="preserve">it </w:t>
        </w:r>
      </w:ins>
    </w:p>
    <w:p w14:paraId="736DBD67" w14:textId="15E36529" w:rsidR="00C64050" w:rsidRPr="00143E93" w:rsidRDefault="00C64050">
      <w:pPr>
        <w:rPr>
          <w:ins w:id="1838" w:author="Céges" w:date="2022-04-17T12:56:00Z"/>
          <w:shd w:val="clear" w:color="auto" w:fill="D4D4D4"/>
        </w:rPr>
        <w:pPrChange w:id="1839" w:author="Céges" w:date="2022-04-17T13:52:00Z">
          <w:pPr>
            <w:spacing w:before="100" w:beforeAutospacing="1" w:after="142" w:line="276" w:lineRule="auto"/>
          </w:pPr>
        </w:pPrChange>
      </w:pPr>
      <w:ins w:id="1840" w:author="Céges" w:date="2022-04-17T12:56:00Z">
        <w:r w:rsidRPr="00143E93">
          <w:rPr>
            <w:shd w:val="clear" w:color="auto" w:fill="D4D4D4"/>
          </w:rPr>
          <w:t>Users()</w:t>
        </w:r>
      </w:ins>
    </w:p>
    <w:p w14:paraId="3C39C727" w14:textId="7BF4BABC" w:rsidR="00C64050" w:rsidRPr="00143E93" w:rsidRDefault="00C64050" w:rsidP="00F16EFE">
      <w:pPr>
        <w:rPr>
          <w:ins w:id="1841" w:author="Céges" w:date="2022-04-17T12:57:00Z"/>
        </w:rPr>
      </w:pPr>
      <w:ins w:id="1842" w:author="Céges" w:date="2022-04-17T12:57:00Z">
        <w:r w:rsidRPr="00143E93">
          <w:lastRenderedPageBreak/>
          <w:t>Lefuttatja a „TryUsers()” függvényt</w:t>
        </w:r>
      </w:ins>
      <w:r w:rsidR="002B0DFC">
        <w:t>.</w:t>
      </w:r>
      <w:ins w:id="1843" w:author="Céges" w:date="2022-04-17T12:57:00Z">
        <w:r w:rsidRPr="00143E93">
          <w:t xml:space="preserve"> </w:t>
        </w:r>
      </w:ins>
    </w:p>
    <w:p w14:paraId="1FBA5C5A" w14:textId="57CF3728" w:rsidR="00C64050" w:rsidRPr="00143E93" w:rsidRDefault="00C64050" w:rsidP="00F16EFE">
      <w:pPr>
        <w:rPr>
          <w:ins w:id="1844" w:author="Céges" w:date="2022-04-17T12:57:00Z"/>
          <w:shd w:val="clear" w:color="auto" w:fill="E8F2FE"/>
        </w:rPr>
      </w:pPr>
      <w:ins w:id="1845" w:author="Céges" w:date="2022-04-17T12:57:00Z">
        <w:r w:rsidRPr="00143E93">
          <w:rPr>
            <w:shd w:val="clear" w:color="auto" w:fill="E8F2FE"/>
          </w:rPr>
          <w:t>tryMeals()</w:t>
        </w:r>
      </w:ins>
    </w:p>
    <w:p w14:paraId="34F44DF9" w14:textId="2B8DDA19" w:rsidR="002005C7" w:rsidRPr="00143E93" w:rsidRDefault="0044293F" w:rsidP="00F16EFE">
      <w:pPr>
        <w:rPr>
          <w:ins w:id="1846" w:author="Céges" w:date="2022-04-17T12:57:00Z"/>
        </w:rPr>
      </w:pPr>
      <w:ins w:id="1847" w:author="Céges" w:date="2022-04-17T12:57:00Z">
        <w:r w:rsidRPr="00143E93">
          <w:t>a Backendnek elküldi a kérést és próbálja kiolvasni a kaják adatait</w:t>
        </w:r>
      </w:ins>
      <w:r w:rsidR="002B0DFC">
        <w:t>.</w:t>
      </w:r>
      <w:ins w:id="1848" w:author="Céges" w:date="2022-04-17T12:57:00Z">
        <w:r w:rsidRPr="00143E93">
          <w:t xml:space="preserve"> </w:t>
        </w:r>
      </w:ins>
    </w:p>
    <w:p w14:paraId="2AC579D8" w14:textId="7B5AECF1" w:rsidR="002005C7" w:rsidRPr="005855B2" w:rsidRDefault="002005C7" w:rsidP="00F16EFE">
      <w:pPr>
        <w:rPr>
          <w:ins w:id="1849" w:author="Céges" w:date="2022-04-17T12:58:00Z"/>
          <w:shd w:val="clear" w:color="auto" w:fill="E8F2FE"/>
          <w:rPrChange w:id="1850" w:author="Céges" w:date="2022-04-17T13:36:00Z">
            <w:rPr>
              <w:ins w:id="1851" w:author="Céges" w:date="2022-04-17T12:58:00Z"/>
            </w:rPr>
          </w:rPrChange>
        </w:rPr>
      </w:pPr>
      <w:ins w:id="1852" w:author="Céges" w:date="2022-04-17T12:57:00Z">
        <w:r w:rsidRPr="00143E93">
          <w:rPr>
            <w:shd w:val="clear" w:color="auto" w:fill="E8F2FE"/>
          </w:rPr>
          <w:t>Meals</w:t>
        </w:r>
      </w:ins>
      <w:ins w:id="1853" w:author="Céges" w:date="2022-04-17T12:58:00Z">
        <w:r w:rsidRPr="00143E93">
          <w:rPr>
            <w:shd w:val="clear" w:color="auto" w:fill="E8F2FE"/>
          </w:rPr>
          <w:t>()</w:t>
        </w:r>
      </w:ins>
    </w:p>
    <w:p w14:paraId="1338147F" w14:textId="72FE9458" w:rsidR="002516F0" w:rsidRPr="00143E93" w:rsidRDefault="002005C7" w:rsidP="00F16EFE">
      <w:pPr>
        <w:rPr>
          <w:ins w:id="1854" w:author="Céges" w:date="2022-04-17T12:58:00Z"/>
        </w:rPr>
      </w:pPr>
      <w:ins w:id="1855" w:author="Céges" w:date="2022-04-17T12:58:00Z">
        <w:r w:rsidRPr="00143E93">
          <w:t>Lefuttatja a „tryMeals()” függvényt</w:t>
        </w:r>
      </w:ins>
      <w:r w:rsidR="002B0DFC">
        <w:t>.</w:t>
      </w:r>
      <w:ins w:id="1856" w:author="Céges" w:date="2022-04-17T12:58:00Z">
        <w:r w:rsidRPr="00143E93">
          <w:t xml:space="preserve"> </w:t>
        </w:r>
      </w:ins>
    </w:p>
    <w:p w14:paraId="17B15F42" w14:textId="35D564C5" w:rsidR="002516F0" w:rsidRPr="00143E93" w:rsidRDefault="002516F0" w:rsidP="00F16EFE">
      <w:pPr>
        <w:rPr>
          <w:ins w:id="1857" w:author="Céges" w:date="2022-04-17T12:58:00Z"/>
          <w:shd w:val="clear" w:color="auto" w:fill="E8F2FE"/>
        </w:rPr>
      </w:pPr>
      <w:ins w:id="1858" w:author="Céges" w:date="2022-04-17T12:58:00Z">
        <w:r w:rsidRPr="00143E93">
          <w:rPr>
            <w:shd w:val="clear" w:color="auto" w:fill="E8F2FE"/>
          </w:rPr>
          <w:t>tryDatas()</w:t>
        </w:r>
      </w:ins>
    </w:p>
    <w:p w14:paraId="427E5CFA" w14:textId="7349D85E" w:rsidR="002516F0" w:rsidRPr="00143E93" w:rsidRDefault="002516F0" w:rsidP="00F16EFE">
      <w:pPr>
        <w:rPr>
          <w:ins w:id="1859" w:author="Céges" w:date="2022-04-17T12:59:00Z"/>
        </w:rPr>
      </w:pPr>
      <w:ins w:id="1860" w:author="Céges" w:date="2022-04-17T12:58:00Z">
        <w:r w:rsidRPr="00143E93">
          <w:t xml:space="preserve">a Backendnek elküldi a kérést és próbálja kiolvasni a </w:t>
        </w:r>
      </w:ins>
      <w:ins w:id="1861" w:author="Céges" w:date="2022-04-17T12:59:00Z">
        <w:r w:rsidRPr="00143E93">
          <w:t xml:space="preserve">felhasználók adatainak </w:t>
        </w:r>
      </w:ins>
      <w:ins w:id="1862" w:author="Céges" w:date="2022-04-17T12:58:00Z">
        <w:r w:rsidRPr="00143E93">
          <w:t>adata</w:t>
        </w:r>
        <w:r w:rsidR="009F3070" w:rsidRPr="00143E93">
          <w:t>it</w:t>
        </w:r>
      </w:ins>
      <w:r w:rsidR="002B0DFC">
        <w:t>.</w:t>
      </w:r>
    </w:p>
    <w:p w14:paraId="171C14D2" w14:textId="6BC91771" w:rsidR="002516F0" w:rsidRPr="00143E93" w:rsidRDefault="002516F0" w:rsidP="00F16EFE">
      <w:pPr>
        <w:rPr>
          <w:ins w:id="1863" w:author="Céges" w:date="2022-04-17T12:59:00Z"/>
          <w:shd w:val="clear" w:color="auto" w:fill="E8F2FE"/>
        </w:rPr>
      </w:pPr>
      <w:ins w:id="1864" w:author="Céges" w:date="2022-04-17T12:59:00Z">
        <w:r w:rsidRPr="00143E93">
          <w:rPr>
            <w:shd w:val="clear" w:color="auto" w:fill="E8F2FE"/>
          </w:rPr>
          <w:t>Datas()</w:t>
        </w:r>
      </w:ins>
    </w:p>
    <w:p w14:paraId="256B5B81" w14:textId="5D99E097" w:rsidR="002516F0" w:rsidRPr="00143E93" w:rsidRDefault="002516F0">
      <w:pPr>
        <w:rPr>
          <w:ins w:id="1865" w:author="Céges" w:date="2022-04-17T13:02:00Z"/>
        </w:rPr>
      </w:pPr>
      <w:ins w:id="1866" w:author="Céges" w:date="2022-04-17T12:59:00Z">
        <w:r w:rsidRPr="00143E93">
          <w:t>Lefuttatja a „</w:t>
        </w:r>
      </w:ins>
      <w:ins w:id="1867" w:author="Céges" w:date="2022-04-17T13:00:00Z">
        <w:r w:rsidRPr="00143E93">
          <w:rPr>
            <w:shd w:val="clear" w:color="auto" w:fill="E8F2FE"/>
          </w:rPr>
          <w:t>tryDatas()</w:t>
        </w:r>
      </w:ins>
      <w:ins w:id="1868" w:author="Céges" w:date="2022-04-17T12:59:00Z">
        <w:r w:rsidRPr="00143E93">
          <w:t>” függvényt</w:t>
        </w:r>
      </w:ins>
      <w:r w:rsidR="002B0DFC">
        <w:t>.</w:t>
      </w:r>
      <w:ins w:id="1869" w:author="Céges" w:date="2022-04-17T12:59:00Z">
        <w:r w:rsidRPr="00143E93">
          <w:t xml:space="preserve"> </w:t>
        </w:r>
      </w:ins>
    </w:p>
    <w:p w14:paraId="505D19CC" w14:textId="1EB391CF" w:rsidR="00632C6F" w:rsidRPr="00143E93" w:rsidRDefault="00632C6F">
      <w:pPr>
        <w:rPr>
          <w:ins w:id="1870" w:author="Céges" w:date="2022-04-17T13:02:00Z"/>
        </w:rPr>
      </w:pPr>
    </w:p>
    <w:p w14:paraId="69ED7ED9" w14:textId="20344A4C" w:rsidR="00632C6F" w:rsidRPr="00143E93" w:rsidRDefault="00632C6F">
      <w:pPr>
        <w:rPr>
          <w:ins w:id="1871" w:author="Céges" w:date="2022-04-17T13:02:00Z"/>
          <w:shd w:val="clear" w:color="auto" w:fill="D4D4D4"/>
        </w:rPr>
      </w:pPr>
      <w:ins w:id="1872" w:author="Céges" w:date="2022-04-17T13:02:00Z">
        <w:r w:rsidRPr="00143E93">
          <w:rPr>
            <w:shd w:val="clear" w:color="auto" w:fill="D4D4D4"/>
          </w:rPr>
          <w:t>tryLogout()</w:t>
        </w:r>
      </w:ins>
    </w:p>
    <w:p w14:paraId="111311E4" w14:textId="55529E90" w:rsidR="00632C6F" w:rsidRPr="00143E93" w:rsidRDefault="00632C6F">
      <w:pPr>
        <w:rPr>
          <w:ins w:id="1873" w:author="Céges" w:date="2022-04-17T13:03:00Z"/>
        </w:rPr>
      </w:pPr>
      <w:ins w:id="1874" w:author="Céges" w:date="2022-04-17T13:02:00Z">
        <w:r w:rsidRPr="00143E93">
          <w:t xml:space="preserve">a Backendnek elküldi a kérést és próbál </w:t>
        </w:r>
      </w:ins>
      <w:ins w:id="1875" w:author="Céges" w:date="2022-04-17T13:03:00Z">
        <w:r w:rsidRPr="00143E93">
          <w:t>kijelentkezni</w:t>
        </w:r>
      </w:ins>
      <w:r w:rsidR="002B0DFC">
        <w:t>.</w:t>
      </w:r>
    </w:p>
    <w:p w14:paraId="7761E79D" w14:textId="01FF66B4" w:rsidR="00632C6F" w:rsidRPr="00143E93" w:rsidRDefault="00632C6F">
      <w:pPr>
        <w:rPr>
          <w:ins w:id="1876" w:author="Céges" w:date="2022-04-17T13:03:00Z"/>
        </w:rPr>
      </w:pPr>
    </w:p>
    <w:p w14:paraId="12B69993" w14:textId="03F8DC97" w:rsidR="00632C6F" w:rsidRPr="00143E93" w:rsidRDefault="00632C6F">
      <w:pPr>
        <w:rPr>
          <w:ins w:id="1877" w:author="Céges" w:date="2022-04-17T13:03:00Z"/>
        </w:rPr>
      </w:pPr>
      <w:ins w:id="1878" w:author="Céges" w:date="2022-04-17T13:03:00Z">
        <w:r w:rsidRPr="00143E93">
          <w:rPr>
            <w:shd w:val="clear" w:color="auto" w:fill="E8F2FE"/>
          </w:rPr>
          <w:t>Logout()</w:t>
        </w:r>
      </w:ins>
    </w:p>
    <w:p w14:paraId="0ED7B6A8" w14:textId="273FCAC5" w:rsidR="00851308" w:rsidRPr="00143E93" w:rsidRDefault="00632C6F">
      <w:pPr>
        <w:rPr>
          <w:ins w:id="1879" w:author="Céges" w:date="2022-04-17T13:04:00Z"/>
          <w:shd w:val="clear" w:color="auto" w:fill="D4D4D4"/>
        </w:rPr>
      </w:pPr>
      <w:ins w:id="1880" w:author="Céges" w:date="2022-04-17T13:03:00Z">
        <w:r w:rsidRPr="00143E93">
          <w:t>Lefuttatja a „</w:t>
        </w:r>
      </w:ins>
      <w:ins w:id="1881" w:author="Céges" w:date="2022-04-17T13:04:00Z">
        <w:r w:rsidRPr="005855B2">
          <w:rPr>
            <w:rPrChange w:id="1882" w:author="Céges" w:date="2022-04-17T13:36:00Z">
              <w:rPr>
                <w:shd w:val="clear" w:color="auto" w:fill="D4D4D4"/>
              </w:rPr>
            </w:rPrChange>
          </w:rPr>
          <w:t>tryLogout()” függvényt és kiírja hogy („Sikeres kijelentkezés”)</w:t>
        </w:r>
      </w:ins>
      <w:r w:rsidR="002B0DFC">
        <w:t>.</w:t>
      </w:r>
      <w:ins w:id="1883" w:author="Céges" w:date="2022-04-17T13:04:00Z">
        <w:r w:rsidRPr="005855B2">
          <w:rPr>
            <w:rPrChange w:id="1884" w:author="Céges" w:date="2022-04-17T13:36:00Z">
              <w:rPr>
                <w:shd w:val="clear" w:color="auto" w:fill="D4D4D4"/>
              </w:rPr>
            </w:rPrChange>
          </w:rPr>
          <w:t xml:space="preserve"> </w:t>
        </w:r>
      </w:ins>
    </w:p>
    <w:p w14:paraId="059963D8" w14:textId="693CF577" w:rsidR="00851308" w:rsidRPr="00143E93" w:rsidRDefault="00851308">
      <w:pPr>
        <w:rPr>
          <w:ins w:id="1885" w:author="Céges" w:date="2022-04-17T13:05:00Z"/>
        </w:rPr>
      </w:pPr>
      <w:ins w:id="1886" w:author="Céges" w:date="2022-04-17T13:04:00Z">
        <w:r w:rsidRPr="00143E93">
          <w:rPr>
            <w:shd w:val="clear" w:color="auto" w:fill="E8F2FE"/>
          </w:rPr>
          <w:t>tryDeleteMeal</w:t>
        </w:r>
      </w:ins>
      <w:ins w:id="1887" w:author="Céges" w:date="2022-04-17T13:05:00Z">
        <w:r w:rsidRPr="00143E93">
          <w:rPr>
            <w:shd w:val="clear" w:color="auto" w:fill="E8F2FE"/>
          </w:rPr>
          <w:t>()</w:t>
        </w:r>
      </w:ins>
    </w:p>
    <w:p w14:paraId="46C92DE3" w14:textId="2B98FD72" w:rsidR="005D058A" w:rsidRPr="00143E93" w:rsidRDefault="00851308">
      <w:pPr>
        <w:rPr>
          <w:ins w:id="1888" w:author="Céges" w:date="2022-04-17T13:09:00Z"/>
        </w:rPr>
      </w:pPr>
      <w:ins w:id="1889" w:author="Céges" w:date="2022-04-17T13:05:00Z">
        <w:r w:rsidRPr="00143E93">
          <w:t xml:space="preserve">Elküldi a </w:t>
        </w:r>
        <w:r w:rsidR="005D058A" w:rsidRPr="00143E93">
          <w:t xml:space="preserve">Backendnek a </w:t>
        </w:r>
      </w:ins>
      <w:ins w:id="1890" w:author="Céges" w:date="2022-04-17T13:06:00Z">
        <w:r w:rsidR="005D058A" w:rsidRPr="00143E93">
          <w:t>törlésre szánt recordnak az id-ját és azon keresztül törli az ételt</w:t>
        </w:r>
      </w:ins>
      <w:r w:rsidR="002B0DFC">
        <w:t>.</w:t>
      </w:r>
      <w:ins w:id="1891" w:author="Céges" w:date="2022-04-17T13:06:00Z">
        <w:r w:rsidR="005D058A" w:rsidRPr="00143E93">
          <w:t xml:space="preserve"> </w:t>
        </w:r>
      </w:ins>
    </w:p>
    <w:p w14:paraId="1E8DEE02" w14:textId="3756E0C8" w:rsidR="005D058A" w:rsidRPr="00143E93" w:rsidRDefault="005D058A">
      <w:pPr>
        <w:rPr>
          <w:ins w:id="1892" w:author="Céges" w:date="2022-04-17T13:10:00Z"/>
          <w:shd w:val="clear" w:color="auto" w:fill="D4D4D4"/>
        </w:rPr>
      </w:pPr>
      <w:ins w:id="1893" w:author="Céges" w:date="2022-04-17T13:09:00Z">
        <w:r w:rsidRPr="00143E93">
          <w:rPr>
            <w:shd w:val="clear" w:color="auto" w:fill="D4D4D4"/>
          </w:rPr>
          <w:t>DeleteMeal()</w:t>
        </w:r>
      </w:ins>
    </w:p>
    <w:p w14:paraId="7BA69410" w14:textId="794A1F20" w:rsidR="009171A5" w:rsidRPr="00143E93" w:rsidRDefault="005D058A">
      <w:pPr>
        <w:rPr>
          <w:ins w:id="1894" w:author="Céges" w:date="2022-04-17T13:16:00Z"/>
          <w:shd w:val="clear" w:color="auto" w:fill="D4D4D4"/>
        </w:rPr>
      </w:pPr>
      <w:ins w:id="1895" w:author="Céges" w:date="2022-04-17T13:10:00Z">
        <w:r w:rsidRPr="00143E93">
          <w:t>Lefuttatja a „</w:t>
        </w:r>
        <w:r w:rsidR="00B06A11" w:rsidRPr="00143E93">
          <w:t>try</w:t>
        </w:r>
        <w:r w:rsidRPr="005855B2">
          <w:rPr>
            <w:rPrChange w:id="1896" w:author="Céges" w:date="2022-04-17T13:36:00Z">
              <w:rPr>
                <w:shd w:val="clear" w:color="auto" w:fill="D4D4D4"/>
              </w:rPr>
            </w:rPrChange>
          </w:rPr>
          <w:t>DeleteMeal()”</w:t>
        </w:r>
        <w:r w:rsidR="00B06A11" w:rsidRPr="005855B2">
          <w:rPr>
            <w:rPrChange w:id="1897" w:author="Céges" w:date="2022-04-17T13:36:00Z">
              <w:rPr>
                <w:shd w:val="clear" w:color="auto" w:fill="D4D4D4"/>
              </w:rPr>
            </w:rPrChange>
          </w:rPr>
          <w:t xml:space="preserve"> függvényt és kiírja a backend által megírt </w:t>
        </w:r>
      </w:ins>
      <w:ins w:id="1898" w:author="Céges" w:date="2022-04-17T13:16:00Z">
        <w:r w:rsidR="009171A5" w:rsidRPr="00143E93">
          <w:rPr>
            <w:shd w:val="clear" w:color="auto" w:fill="D4D4D4"/>
          </w:rPr>
          <w:t>tryDeleteUser()</w:t>
        </w:r>
      </w:ins>
      <w:r w:rsidR="002B0DFC">
        <w:rPr>
          <w:shd w:val="clear" w:color="auto" w:fill="D4D4D4"/>
        </w:rPr>
        <w:t>.</w:t>
      </w:r>
    </w:p>
    <w:p w14:paraId="48C26C88" w14:textId="712D7E10" w:rsidR="009171A5" w:rsidRPr="00143E93" w:rsidRDefault="009171A5">
      <w:pPr>
        <w:rPr>
          <w:ins w:id="1899" w:author="Céges" w:date="2022-04-17T13:19:00Z"/>
        </w:rPr>
        <w:pPrChange w:id="1900" w:author="Céges" w:date="2022-04-17T13:52:00Z">
          <w:pPr>
            <w:ind w:left="709"/>
          </w:pPr>
        </w:pPrChange>
      </w:pPr>
      <w:ins w:id="1901" w:author="Céges" w:date="2022-04-17T13:16:00Z">
        <w:r w:rsidRPr="00143E93">
          <w:t>Elküldi a Backendnek a törlésre szánt recordnak az id-ját és azon keresztül törli az ételt</w:t>
        </w:r>
      </w:ins>
      <w:r w:rsidR="002B0DFC">
        <w:t>.</w:t>
      </w:r>
    </w:p>
    <w:p w14:paraId="70D759D6" w14:textId="251183FF" w:rsidR="00241F70" w:rsidRPr="00143E93" w:rsidRDefault="00241F70">
      <w:pPr>
        <w:rPr>
          <w:ins w:id="1902" w:author="Céges" w:date="2022-04-17T13:19:00Z"/>
          <w:shd w:val="clear" w:color="auto" w:fill="E8F2FE"/>
        </w:rPr>
        <w:pPrChange w:id="1903" w:author="Céges" w:date="2022-04-17T13:52:00Z">
          <w:pPr>
            <w:ind w:left="709"/>
          </w:pPr>
        </w:pPrChange>
      </w:pPr>
      <w:ins w:id="1904" w:author="Céges" w:date="2022-04-17T13:19:00Z">
        <w:r w:rsidRPr="00143E93">
          <w:rPr>
            <w:shd w:val="clear" w:color="auto" w:fill="E8F2FE"/>
          </w:rPr>
          <w:t>tryDeleteUser</w:t>
        </w:r>
      </w:ins>
    </w:p>
    <w:p w14:paraId="50DA7BCD" w14:textId="64A54758" w:rsidR="00241F70" w:rsidRPr="00143E93" w:rsidRDefault="00241F70">
      <w:pPr>
        <w:rPr>
          <w:ins w:id="1905" w:author="Céges" w:date="2022-04-17T13:19:00Z"/>
        </w:rPr>
        <w:pPrChange w:id="1906" w:author="Céges" w:date="2022-04-17T13:52:00Z">
          <w:pPr>
            <w:ind w:left="709"/>
          </w:pPr>
        </w:pPrChange>
      </w:pPr>
      <w:ins w:id="1907" w:author="Céges" w:date="2022-04-17T13:19:00Z">
        <w:r w:rsidRPr="00143E93">
          <w:t>Elküldi a Backendnek a törlésre szánt recordnak az id-ját és azon keresztül törli a felhasználót</w:t>
        </w:r>
      </w:ins>
      <w:r w:rsidR="002B0DFC">
        <w:t>.</w:t>
      </w:r>
    </w:p>
    <w:p w14:paraId="2C018217" w14:textId="77777777" w:rsidR="00241F70" w:rsidRPr="00143E93" w:rsidRDefault="00241F70">
      <w:pPr>
        <w:rPr>
          <w:ins w:id="1908" w:author="Céges" w:date="2022-04-17T13:16:00Z"/>
        </w:rPr>
        <w:pPrChange w:id="1909" w:author="Céges" w:date="2022-04-17T13:52:00Z">
          <w:pPr>
            <w:ind w:left="709"/>
          </w:pPr>
        </w:pPrChange>
      </w:pPr>
    </w:p>
    <w:p w14:paraId="251F289C" w14:textId="64C3D41D" w:rsidR="009171A5" w:rsidRPr="00143E93" w:rsidRDefault="009171A5">
      <w:pPr>
        <w:rPr>
          <w:ins w:id="1910" w:author="Céges" w:date="2022-04-17T13:16:00Z"/>
          <w:shd w:val="clear" w:color="auto" w:fill="E8F2FE"/>
        </w:rPr>
        <w:pPrChange w:id="1911" w:author="Céges" w:date="2022-04-17T13:52:00Z">
          <w:pPr>
            <w:ind w:left="709"/>
          </w:pPr>
        </w:pPrChange>
      </w:pPr>
      <w:ins w:id="1912" w:author="Céges" w:date="2022-04-17T13:16:00Z">
        <w:r w:rsidRPr="00143E93">
          <w:rPr>
            <w:shd w:val="clear" w:color="auto" w:fill="E8F2FE"/>
          </w:rPr>
          <w:t>DeleteUser()</w:t>
        </w:r>
      </w:ins>
    </w:p>
    <w:p w14:paraId="5FD45B74" w14:textId="6272AEB5" w:rsidR="009171A5" w:rsidRPr="00143E93" w:rsidRDefault="009171A5" w:rsidP="00F16EFE">
      <w:pPr>
        <w:rPr>
          <w:ins w:id="1913" w:author="Céges" w:date="2022-04-17T13:17:00Z"/>
        </w:rPr>
      </w:pPr>
      <w:ins w:id="1914" w:author="Céges" w:date="2022-04-17T13:16:00Z">
        <w:r w:rsidRPr="00143E93">
          <w:t>Lefuttatja a „tryDeleteMeal()” függvényt és kiírja a backend által megírt szöveget</w:t>
        </w:r>
      </w:ins>
      <w:r w:rsidR="002B0DFC">
        <w:t>.</w:t>
      </w:r>
    </w:p>
    <w:p w14:paraId="27F09EDC" w14:textId="550B2F4B" w:rsidR="00401E51" w:rsidRPr="00143E93" w:rsidRDefault="00401E51" w:rsidP="00F16EFE">
      <w:pPr>
        <w:rPr>
          <w:ins w:id="1915" w:author="Céges" w:date="2022-04-17T13:17:00Z"/>
        </w:rPr>
      </w:pPr>
    </w:p>
    <w:p w14:paraId="29223421" w14:textId="2C50152C" w:rsidR="00401E51" w:rsidRPr="00143E93" w:rsidRDefault="00401E51" w:rsidP="00F16EFE">
      <w:pPr>
        <w:rPr>
          <w:ins w:id="1916" w:author="Céges" w:date="2022-04-17T13:18:00Z"/>
          <w:shd w:val="clear" w:color="auto" w:fill="E8F2FE"/>
        </w:rPr>
      </w:pPr>
      <w:ins w:id="1917" w:author="Céges" w:date="2022-04-17T13:17:00Z">
        <w:r w:rsidRPr="00143E93">
          <w:rPr>
            <w:shd w:val="clear" w:color="auto" w:fill="E8F2FE"/>
          </w:rPr>
          <w:t>tryUpdateUser()</w:t>
        </w:r>
      </w:ins>
    </w:p>
    <w:p w14:paraId="658A06AE" w14:textId="381D2BAD" w:rsidR="00401E51" w:rsidRDefault="00401E51">
      <w:pPr>
        <w:pPrChange w:id="1918" w:author="Céges" w:date="2022-04-17T13:52:00Z">
          <w:pPr>
            <w:ind w:left="709"/>
          </w:pPr>
        </w:pPrChange>
      </w:pPr>
      <w:ins w:id="1919" w:author="Céges" w:date="2022-04-17T13:18:00Z">
        <w:r w:rsidRPr="00143E93">
          <w:t xml:space="preserve">Elküldi a Backendnek a módosításra szánt recordnak az id-ját és azon keresztül módosítja az </w:t>
        </w:r>
      </w:ins>
      <w:ins w:id="1920" w:author="Céges" w:date="2022-04-17T13:24:00Z">
        <w:r w:rsidR="00B9621D" w:rsidRPr="00143E93">
          <w:t>felhasználó</w:t>
        </w:r>
      </w:ins>
      <w:ins w:id="1921" w:author="Céges" w:date="2022-04-17T13:18:00Z">
        <w:r w:rsidRPr="00143E93">
          <w:t xml:space="preserve"> táblát</w:t>
        </w:r>
      </w:ins>
      <w:r w:rsidR="002B0DFC">
        <w:t>.</w:t>
      </w:r>
    </w:p>
    <w:p w14:paraId="52214C23" w14:textId="77777777" w:rsidR="002B0DFC" w:rsidRPr="00143E93" w:rsidRDefault="002B0DFC" w:rsidP="002B0DFC">
      <w:pPr>
        <w:rPr>
          <w:ins w:id="1922" w:author="Céges" w:date="2022-04-17T13:21:00Z"/>
        </w:rPr>
      </w:pPr>
    </w:p>
    <w:p w14:paraId="743DD21F" w14:textId="2A3542FD" w:rsidR="00B9621D" w:rsidRPr="002B0DFC" w:rsidRDefault="00B9621D">
      <w:pPr>
        <w:rPr>
          <w:ins w:id="1923" w:author="Céges" w:date="2022-04-17T13:24:00Z"/>
          <w:shd w:val="clear" w:color="auto" w:fill="E8F2FE"/>
        </w:rPr>
        <w:pPrChange w:id="1924" w:author="Céges" w:date="2022-04-17T13:52:00Z">
          <w:pPr>
            <w:ind w:left="709"/>
          </w:pPr>
        </w:pPrChange>
      </w:pPr>
      <w:ins w:id="1925" w:author="Céges" w:date="2022-04-17T13:21:00Z">
        <w:r w:rsidRPr="00143E93">
          <w:rPr>
            <w:shd w:val="clear" w:color="auto" w:fill="E8F2FE"/>
          </w:rPr>
          <w:t>UpdateUser</w:t>
        </w:r>
      </w:ins>
    </w:p>
    <w:p w14:paraId="2606B511" w14:textId="2368A1C1" w:rsidR="00B9621D" w:rsidRPr="00143E93" w:rsidRDefault="00B9621D">
      <w:pPr>
        <w:rPr>
          <w:ins w:id="1926" w:author="Céges" w:date="2022-04-17T13:20:00Z"/>
        </w:rPr>
        <w:pPrChange w:id="1927" w:author="Céges" w:date="2022-04-17T13:52:00Z">
          <w:pPr>
            <w:ind w:left="709"/>
          </w:pPr>
        </w:pPrChange>
      </w:pPr>
      <w:ins w:id="1928" w:author="Céges" w:date="2022-04-17T13:24:00Z">
        <w:r w:rsidRPr="00143E93">
          <w:t xml:space="preserve">Lefuttattja a „tryUpdateUser()” függvényt és módosítja a felhasználó adatait </w:t>
        </w:r>
      </w:ins>
    </w:p>
    <w:p w14:paraId="0D46FF6F" w14:textId="77C2041C" w:rsidR="00B9621D" w:rsidRPr="00143E93" w:rsidRDefault="00B9621D">
      <w:pPr>
        <w:rPr>
          <w:ins w:id="1929" w:author="Céges" w:date="2022-04-17T13:20:00Z"/>
        </w:rPr>
        <w:pPrChange w:id="1930" w:author="Céges" w:date="2022-04-17T13:52:00Z">
          <w:pPr>
            <w:ind w:left="709"/>
          </w:pPr>
        </w:pPrChange>
      </w:pPr>
    </w:p>
    <w:p w14:paraId="6924AE9D" w14:textId="3C170718" w:rsidR="00B9621D" w:rsidRPr="00143E93" w:rsidRDefault="00B9621D">
      <w:pPr>
        <w:rPr>
          <w:ins w:id="1931" w:author="Céges" w:date="2022-04-17T13:28:00Z"/>
          <w:shd w:val="clear" w:color="auto" w:fill="D4D4D4"/>
        </w:rPr>
        <w:pPrChange w:id="1932" w:author="Céges" w:date="2022-04-17T13:52:00Z">
          <w:pPr>
            <w:ind w:left="709"/>
          </w:pPr>
        </w:pPrChange>
      </w:pPr>
      <w:ins w:id="1933" w:author="Céges" w:date="2022-04-17T13:20:00Z">
        <w:r w:rsidRPr="00143E93">
          <w:rPr>
            <w:shd w:val="clear" w:color="auto" w:fill="D4D4D4"/>
          </w:rPr>
          <w:t>tryUpdateMeal()</w:t>
        </w:r>
      </w:ins>
    </w:p>
    <w:p w14:paraId="47F98C1D" w14:textId="248292CF" w:rsidR="00DE022B" w:rsidRPr="00143E93" w:rsidRDefault="00DE022B">
      <w:pPr>
        <w:rPr>
          <w:ins w:id="1934" w:author="Céges" w:date="2022-04-17T13:29:00Z"/>
        </w:rPr>
        <w:pPrChange w:id="1935" w:author="Céges" w:date="2022-04-17T13:52:00Z">
          <w:pPr>
            <w:ind w:left="709"/>
          </w:pPr>
        </w:pPrChange>
      </w:pPr>
      <w:ins w:id="1936" w:author="Céges" w:date="2022-04-17T13:28:00Z">
        <w:r w:rsidRPr="00143E93">
          <w:t xml:space="preserve">Elküldi a Backendnek a módosításra szánt recordnak az id-ját és azon keresztül módosítja az </w:t>
        </w:r>
        <w:r w:rsidR="00567387" w:rsidRPr="00143E93">
          <w:t>ételek</w:t>
        </w:r>
        <w:r w:rsidRPr="00143E93">
          <w:t xml:space="preserve"> táblát</w:t>
        </w:r>
      </w:ins>
    </w:p>
    <w:p w14:paraId="4046E478" w14:textId="7AB79E31" w:rsidR="008C402C" w:rsidRPr="00143E93" w:rsidRDefault="008C402C">
      <w:pPr>
        <w:rPr>
          <w:ins w:id="1937" w:author="Céges" w:date="2022-04-17T13:29:00Z"/>
        </w:rPr>
        <w:pPrChange w:id="1938" w:author="Céges" w:date="2022-04-17T13:52:00Z">
          <w:pPr>
            <w:ind w:left="709"/>
          </w:pPr>
        </w:pPrChange>
      </w:pPr>
    </w:p>
    <w:p w14:paraId="713CAC64" w14:textId="223BD96B" w:rsidR="008C402C" w:rsidRPr="00143E93" w:rsidRDefault="008C402C">
      <w:pPr>
        <w:rPr>
          <w:ins w:id="1939" w:author="Céges" w:date="2022-04-17T13:29:00Z"/>
          <w:shd w:val="clear" w:color="auto" w:fill="E8F2FE"/>
        </w:rPr>
        <w:pPrChange w:id="1940" w:author="Céges" w:date="2022-04-17T13:52:00Z">
          <w:pPr>
            <w:ind w:left="709"/>
          </w:pPr>
        </w:pPrChange>
      </w:pPr>
      <w:ins w:id="1941" w:author="Céges" w:date="2022-04-17T13:29:00Z">
        <w:r w:rsidRPr="00143E93">
          <w:rPr>
            <w:shd w:val="clear" w:color="auto" w:fill="E8F2FE"/>
          </w:rPr>
          <w:t>UpdateMeal()</w:t>
        </w:r>
      </w:ins>
    </w:p>
    <w:p w14:paraId="30B5E8B8" w14:textId="767935CF" w:rsidR="008C402C" w:rsidRPr="00143E93" w:rsidRDefault="008C402C" w:rsidP="00F16EFE">
      <w:pPr>
        <w:rPr>
          <w:ins w:id="1942" w:author="Céges" w:date="2022-04-17T13:30:00Z"/>
        </w:rPr>
      </w:pPr>
      <w:ins w:id="1943" w:author="Céges" w:date="2022-04-17T13:29:00Z">
        <w:r w:rsidRPr="00143E93">
          <w:t xml:space="preserve">Lefuttattja a „tryUpdateMeal()” függvényt és módosítja a </w:t>
        </w:r>
        <w:r w:rsidR="00FA361E" w:rsidRPr="00143E93">
          <w:t>étel</w:t>
        </w:r>
        <w:r w:rsidRPr="00143E93">
          <w:t xml:space="preserve"> adatait </w:t>
        </w:r>
      </w:ins>
    </w:p>
    <w:p w14:paraId="23123180" w14:textId="0C01B32D" w:rsidR="00EA7E8D" w:rsidRPr="00143E93" w:rsidRDefault="00EA7E8D" w:rsidP="00F16EFE">
      <w:pPr>
        <w:rPr>
          <w:ins w:id="1944" w:author="Céges" w:date="2022-04-17T13:30:00Z"/>
        </w:rPr>
      </w:pPr>
    </w:p>
    <w:p w14:paraId="4294474F" w14:textId="26531EAD" w:rsidR="00EA7E8D" w:rsidRPr="005855B2" w:rsidRDefault="00EA7E8D" w:rsidP="00F16EFE">
      <w:pPr>
        <w:rPr>
          <w:ins w:id="1945" w:author="Céges" w:date="2022-04-17T13:31:00Z"/>
          <w:shd w:val="clear" w:color="auto" w:fill="E8F2FE"/>
          <w:rPrChange w:id="1946" w:author="Céges" w:date="2022-04-17T13:36:00Z">
            <w:rPr>
              <w:ins w:id="1947" w:author="Céges" w:date="2022-04-17T13:31:00Z"/>
            </w:rPr>
          </w:rPrChange>
        </w:rPr>
      </w:pPr>
      <w:ins w:id="1948" w:author="Céges" w:date="2022-04-17T13:30:00Z">
        <w:r w:rsidRPr="00143E93">
          <w:rPr>
            <w:shd w:val="clear" w:color="auto" w:fill="E8F2FE"/>
          </w:rPr>
          <w:t>getDeleteMealMsg()</w:t>
        </w:r>
      </w:ins>
    </w:p>
    <w:p w14:paraId="0F88536F" w14:textId="1BEA7821" w:rsidR="00382210" w:rsidRPr="00143E93" w:rsidRDefault="00EA7E8D" w:rsidP="00F16EFE">
      <w:pPr>
        <w:rPr>
          <w:ins w:id="1949" w:author="Céges" w:date="2022-04-17T13:32:00Z"/>
        </w:rPr>
      </w:pPr>
      <w:ins w:id="1950" w:author="Céges" w:date="2022-04-17T13:31:00Z">
        <w:r w:rsidRPr="00143E93">
          <w:t xml:space="preserve">az étel törlését követően ezzel az üzenettel tér vissza az ablak </w:t>
        </w:r>
      </w:ins>
      <w:ins w:id="1951" w:author="Céges" w:date="2022-04-17T13:32:00Z">
        <w:r w:rsidRPr="00143E93">
          <w:t xml:space="preserve">(label fülén) </w:t>
        </w:r>
      </w:ins>
    </w:p>
    <w:p w14:paraId="12BC01EB" w14:textId="079E5429" w:rsidR="00382210" w:rsidRPr="00143E93" w:rsidRDefault="00382210" w:rsidP="00F16EFE">
      <w:pPr>
        <w:rPr>
          <w:ins w:id="1952" w:author="Céges" w:date="2022-04-17T13:33:00Z"/>
          <w:shd w:val="clear" w:color="auto" w:fill="D4D4D4"/>
        </w:rPr>
      </w:pPr>
      <w:ins w:id="1953" w:author="Céges" w:date="2022-04-17T13:32:00Z">
        <w:r w:rsidRPr="00143E93">
          <w:rPr>
            <w:shd w:val="clear" w:color="auto" w:fill="D4D4D4"/>
          </w:rPr>
          <w:t>getDeleteUserMsg()</w:t>
        </w:r>
      </w:ins>
    </w:p>
    <w:p w14:paraId="4A2C051A" w14:textId="6D1C6EDB" w:rsidR="00382210" w:rsidRPr="00143E93" w:rsidRDefault="00382210" w:rsidP="00F16EFE">
      <w:pPr>
        <w:rPr>
          <w:ins w:id="1954" w:author="Céges" w:date="2022-04-17T13:33:00Z"/>
        </w:rPr>
      </w:pPr>
      <w:ins w:id="1955" w:author="Céges" w:date="2022-04-17T13:33:00Z">
        <w:r w:rsidRPr="00143E93">
          <w:t xml:space="preserve">a felhasználó törlését követően ezzel az üzenettel tér vissza az ablak (label fülén) </w:t>
        </w:r>
      </w:ins>
    </w:p>
    <w:p w14:paraId="600F6895" w14:textId="5A18A1C9" w:rsidR="00382210" w:rsidRDefault="00382210" w:rsidP="001B6FAC">
      <w:pPr>
        <w:jc w:val="both"/>
        <w:rPr>
          <w:ins w:id="1956" w:author="Céges" w:date="2022-04-17T14:16:00Z"/>
          <w:rFonts w:cs="Courier New"/>
        </w:rPr>
      </w:pPr>
    </w:p>
    <w:p w14:paraId="7E037BC6" w14:textId="7FB5EE02" w:rsidR="001D0661" w:rsidRDefault="001D0661">
      <w:pPr>
        <w:pStyle w:val="Cmsor2"/>
        <w:jc w:val="both"/>
        <w:rPr>
          <w:ins w:id="1957" w:author="Céges" w:date="2022-04-17T14:17:00Z"/>
        </w:rPr>
        <w:pPrChange w:id="1958" w:author="Céges" w:date="2022-04-17T14:17:00Z">
          <w:pPr/>
        </w:pPrChange>
      </w:pPr>
      <w:bookmarkStart w:id="1959" w:name="_Toc101257711"/>
      <w:ins w:id="1960" w:author="Céges" w:date="2022-04-17T14:17:00Z">
        <w:r>
          <w:t>ViewModel</w:t>
        </w:r>
        <w:bookmarkEnd w:id="1959"/>
      </w:ins>
    </w:p>
    <w:p w14:paraId="454B2557" w14:textId="446CDC82" w:rsidR="001D0661" w:rsidRDefault="001D0661" w:rsidP="005A3161">
      <w:pPr>
        <w:ind w:firstLine="709"/>
        <w:jc w:val="both"/>
        <w:rPr>
          <w:ins w:id="1961" w:author="Céges" w:date="2022-04-17T14:24:00Z"/>
        </w:rPr>
      </w:pPr>
      <w:ins w:id="1962" w:author="Céges" w:date="2022-04-17T14:17:00Z">
        <w:r>
          <w:t xml:space="preserve">Ebben az osztályban vannak felvezetve a főablakban lévő táblázatnak </w:t>
        </w:r>
      </w:ins>
      <w:ins w:id="1963" w:author="Céges" w:date="2022-04-17T14:18:00Z">
        <w:r>
          <w:t xml:space="preserve">az oszlopneveit </w:t>
        </w:r>
      </w:ins>
    </w:p>
    <w:p w14:paraId="301BCFB7" w14:textId="54DAE343" w:rsidR="001D0661" w:rsidRDefault="001D0661" w:rsidP="00F16EFE">
      <w:pPr>
        <w:rPr>
          <w:ins w:id="1964" w:author="Céges" w:date="2022-04-17T14:24:00Z"/>
          <w:shd w:val="clear" w:color="auto" w:fill="D4D4D4"/>
        </w:rPr>
      </w:pPr>
      <w:ins w:id="1965" w:author="Céges" w:date="2022-04-17T14:24:00Z">
        <w:r>
          <w:rPr>
            <w:shd w:val="clear" w:color="auto" w:fill="D4D4D4"/>
          </w:rPr>
          <w:t>getUserColumnNames()</w:t>
        </w:r>
      </w:ins>
    </w:p>
    <w:p w14:paraId="6C4D654B" w14:textId="1F38148B" w:rsidR="001D0661" w:rsidRDefault="00D13110" w:rsidP="00F16EFE">
      <w:pPr>
        <w:rPr>
          <w:ins w:id="1966" w:author="Céges" w:date="2022-04-17T14:26:00Z"/>
        </w:rPr>
      </w:pPr>
      <w:ins w:id="1967" w:author="Céges" w:date="2022-04-17T14:25:00Z">
        <w:r>
          <w:t xml:space="preserve">oszlopneveket külön megnevezzük </w:t>
        </w:r>
      </w:ins>
      <w:ins w:id="1968" w:author="Céges" w:date="2022-04-17T14:26:00Z">
        <w:r>
          <w:t>és tömbbe gyűjtjük</w:t>
        </w:r>
      </w:ins>
    </w:p>
    <w:p w14:paraId="4578DE08" w14:textId="3CCDD7C9" w:rsidR="00D13110" w:rsidRDefault="005A3161" w:rsidP="00F16EFE">
      <w:pPr>
        <w:rPr>
          <w:ins w:id="1969" w:author="Céges" w:date="2022-04-17T14:26:00Z"/>
          <w:shd w:val="clear" w:color="auto" w:fill="D4D4D4"/>
        </w:rPr>
      </w:pPr>
      <w:r>
        <w:rPr>
          <w:shd w:val="clear" w:color="auto" w:fill="D4D4D4"/>
        </w:rPr>
        <w:t>G</w:t>
      </w:r>
      <w:ins w:id="1970" w:author="Céges" w:date="2022-04-17T14:26:00Z">
        <w:r w:rsidR="00D13110">
          <w:rPr>
            <w:shd w:val="clear" w:color="auto" w:fill="D4D4D4"/>
          </w:rPr>
          <w:t>etMealColumnNames</w:t>
        </w:r>
      </w:ins>
      <w:r>
        <w:rPr>
          <w:shd w:val="clear" w:color="auto" w:fill="D4D4D4"/>
        </w:rPr>
        <w:t>()</w:t>
      </w:r>
    </w:p>
    <w:p w14:paraId="2DEEC1AB" w14:textId="3BC24B63" w:rsidR="00D13110" w:rsidRDefault="00D13110">
      <w:pPr>
        <w:rPr>
          <w:ins w:id="1971" w:author="Céges" w:date="2022-04-17T14:26:00Z"/>
        </w:rPr>
        <w:pPrChange w:id="1972" w:author="Céges" w:date="2022-04-17T14:26:00Z">
          <w:pPr>
            <w:ind w:left="2127"/>
          </w:pPr>
        </w:pPrChange>
      </w:pPr>
      <w:ins w:id="1973" w:author="Céges" w:date="2022-04-17T14:26:00Z">
        <w:r>
          <w:t>oszlopneveket külön megnevezzük és tömbbe gyűjtjük</w:t>
        </w:r>
      </w:ins>
    </w:p>
    <w:p w14:paraId="5A77FB89" w14:textId="40DE5D17" w:rsidR="00DE022B" w:rsidRPr="00143E93" w:rsidRDefault="00DE022B">
      <w:pPr>
        <w:jc w:val="both"/>
        <w:rPr>
          <w:ins w:id="1974" w:author="Céges" w:date="2022-04-17T13:18:00Z"/>
          <w:rFonts w:cs="Courier New"/>
        </w:rPr>
        <w:pPrChange w:id="1975" w:author="Céges" w:date="2022-04-17T13:28:00Z">
          <w:pPr>
            <w:ind w:left="709"/>
          </w:pPr>
        </w:pPrChange>
      </w:pPr>
    </w:p>
    <w:p w14:paraId="1748F920" w14:textId="271BEAC7" w:rsidR="00401E51" w:rsidRDefault="00AB706B" w:rsidP="00B1754A">
      <w:pPr>
        <w:pStyle w:val="Cmsor1"/>
      </w:pPr>
      <w:bookmarkStart w:id="1976" w:name="_Toc101257712"/>
      <w:r>
        <w:t>Webes felület</w:t>
      </w:r>
      <w:bookmarkEnd w:id="1976"/>
      <w:r>
        <w:t xml:space="preserve"> </w:t>
      </w:r>
    </w:p>
    <w:p w14:paraId="36EF9841" w14:textId="20B0B588" w:rsidR="00B1754A" w:rsidRDefault="00B1754A" w:rsidP="00B1754A"/>
    <w:p w14:paraId="3630D38F" w14:textId="7EB6520A" w:rsidR="00B1754A" w:rsidRDefault="00B1754A" w:rsidP="00B1754A">
      <w:pPr>
        <w:pStyle w:val="Cmsor2"/>
      </w:pPr>
      <w:bookmarkStart w:id="1977" w:name="_Toc101257713"/>
      <w:r>
        <w:t>Indítás</w:t>
      </w:r>
      <w:bookmarkEnd w:id="1977"/>
    </w:p>
    <w:p w14:paraId="6EA71A61" w14:textId="1BABF54D" w:rsidR="00B1754A" w:rsidRDefault="00B1754A" w:rsidP="00B1754A"/>
    <w:p w14:paraId="2EEE3A67" w14:textId="77BC6B01" w:rsidR="00B1754A" w:rsidRDefault="00B1754A" w:rsidP="00B1754A">
      <w:pPr>
        <w:pStyle w:val="Listaszerbekezds"/>
        <w:numPr>
          <w:ilvl w:val="0"/>
          <w:numId w:val="17"/>
        </w:numPr>
      </w:pPr>
      <w:r>
        <w:t xml:space="preserve">npm install </w:t>
      </w:r>
    </w:p>
    <w:p w14:paraId="126205B8" w14:textId="79FB80D0" w:rsidR="00B1754A" w:rsidRDefault="00B1754A" w:rsidP="00B1754A">
      <w:pPr>
        <w:pStyle w:val="Listaszerbekezds"/>
        <w:numPr>
          <w:ilvl w:val="0"/>
          <w:numId w:val="17"/>
        </w:numPr>
      </w:pPr>
      <w:r>
        <w:t>ng serve –o</w:t>
      </w:r>
    </w:p>
    <w:p w14:paraId="5F3779CE" w14:textId="2809D05E" w:rsidR="00B1754A" w:rsidRDefault="00B1754A" w:rsidP="00B1754A">
      <w:pPr>
        <w:pStyle w:val="Cmsor2"/>
      </w:pPr>
      <w:bookmarkStart w:id="1978" w:name="_Toc101257714"/>
      <w:r>
        <w:lastRenderedPageBreak/>
        <w:t>Megjegyzés</w:t>
      </w:r>
      <w:bookmarkEnd w:id="1978"/>
    </w:p>
    <w:p w14:paraId="6168DC1C" w14:textId="5CA9E3C5" w:rsidR="00B1754A" w:rsidRDefault="00B1754A" w:rsidP="00B1754A">
      <w:r>
        <w:t xml:space="preserve">Amennyiben nincsen a Backend „beélesítve” akkor szükséges a backend mappájába egy .env nevű fájlt készíteni a „.enxexample” fájl mintájára illetve egy </w:t>
      </w:r>
      <w:r w:rsidR="005A3161">
        <w:t>’</w:t>
      </w:r>
      <w:r>
        <w:t>composer install</w:t>
      </w:r>
      <w:r w:rsidR="005A3161">
        <w:t>’</w:t>
      </w:r>
      <w:r>
        <w:t xml:space="preserve"> parancsot írni a parancs</w:t>
      </w:r>
      <w:r w:rsidR="005A3161">
        <w:t>s</w:t>
      </w:r>
      <w:r>
        <w:t>orsorába.</w:t>
      </w:r>
    </w:p>
    <w:p w14:paraId="7C93F220" w14:textId="52BCB59A" w:rsidR="005A3161" w:rsidRDefault="005A3161" w:rsidP="00B1754A"/>
    <w:p w14:paraId="6BB06188" w14:textId="021208C8" w:rsidR="00AB706B" w:rsidRDefault="005A3161" w:rsidP="005A3161">
      <w:pPr>
        <w:pStyle w:val="Cmsor1"/>
      </w:pPr>
      <w:bookmarkStart w:id="1979" w:name="_Toc101257715"/>
      <w:r>
        <w:t>Felhasználása</w:t>
      </w:r>
      <w:bookmarkEnd w:id="1979"/>
    </w:p>
    <w:p w14:paraId="191CDD43" w14:textId="77777777" w:rsidR="005A3161" w:rsidRPr="005A3161" w:rsidRDefault="005A3161" w:rsidP="005A3161"/>
    <w:p w14:paraId="502924C8" w14:textId="1C1A3D9B" w:rsidR="00B1754A" w:rsidRDefault="00AB706B" w:rsidP="005A3161">
      <w:pPr>
        <w:pStyle w:val="Listaszerbekezds"/>
        <w:numPr>
          <w:ilvl w:val="0"/>
          <w:numId w:val="22"/>
        </w:numPr>
        <w:jc w:val="both"/>
        <w:rPr>
          <w:rFonts w:cs="Courier New"/>
        </w:rPr>
      </w:pPr>
      <w:r w:rsidRPr="00B1754A">
        <w:rPr>
          <w:rFonts w:cs="Courier New"/>
        </w:rPr>
        <w:t>Bejelentkezés/Regisztráció</w:t>
      </w:r>
    </w:p>
    <w:p w14:paraId="40A6AF6A" w14:textId="130E591D" w:rsidR="00AB706B" w:rsidRPr="00B1754A" w:rsidRDefault="005A3161" w:rsidP="005A3161">
      <w:pPr>
        <w:jc w:val="both"/>
        <w:rPr>
          <w:rFonts w:cs="Courier New"/>
        </w:rPr>
      </w:pPr>
      <w:r w:rsidRPr="005A3161">
        <w:rPr>
          <w:rFonts w:cs="Courier New"/>
        </w:rPr>
        <w:t xml:space="preserve">Első alkalommal a bejelentkező felületre jutunk. Ha még nincs fiókunk akkor a regisztráció gombra kattintva jutunk el a kívánt oldalra. Itt meg kell adnunk a nevünket, e-mail címünket és az általunk választott jelszót aminek legalább 5 karakternek kell lennie. Ezután az előző oldalon betudunk jelentkezni az általunk megadott e-mail címmel és jelszóval. </w:t>
      </w:r>
    </w:p>
    <w:p w14:paraId="2ECD8001" w14:textId="01D79B1E" w:rsidR="00B1754A" w:rsidRDefault="00AB706B" w:rsidP="005A3161">
      <w:pPr>
        <w:pStyle w:val="Listaszerbekezds"/>
        <w:numPr>
          <w:ilvl w:val="0"/>
          <w:numId w:val="22"/>
        </w:numPr>
        <w:jc w:val="both"/>
        <w:rPr>
          <w:rFonts w:cs="Courier New"/>
        </w:rPr>
      </w:pPr>
      <w:r w:rsidRPr="005A3161">
        <w:rPr>
          <w:rFonts w:cs="Courier New"/>
        </w:rPr>
        <w:t>Főoldal</w:t>
      </w:r>
    </w:p>
    <w:p w14:paraId="48DDB543" w14:textId="57E734BB" w:rsidR="005A3161" w:rsidRPr="005A3161" w:rsidRDefault="005A3161" w:rsidP="005A3161">
      <w:pPr>
        <w:jc w:val="both"/>
        <w:rPr>
          <w:rFonts w:cs="Courier New"/>
        </w:rPr>
      </w:pPr>
      <w:r>
        <w:rPr>
          <w:rFonts w:cs="Courier New"/>
        </w:rPr>
        <w:t xml:space="preserve">A főoldalon tudunk elnavigálni a Kaják, BMI Kalkulátor, Rólunk oldalakon, illetve itt van lehetőség a kijelentkezésre is. </w:t>
      </w:r>
    </w:p>
    <w:p w14:paraId="223E8558" w14:textId="77777777" w:rsidR="005A3161" w:rsidRDefault="005A3161" w:rsidP="005A3161">
      <w:pPr>
        <w:ind w:left="360"/>
        <w:jc w:val="both"/>
        <w:rPr>
          <w:rFonts w:cs="Courier New"/>
        </w:rPr>
      </w:pPr>
      <w:r>
        <w:rPr>
          <w:rFonts w:cs="Courier New"/>
        </w:rPr>
        <w:t>3.Kaják</w:t>
      </w:r>
    </w:p>
    <w:p w14:paraId="2A475EA3" w14:textId="0FB80904" w:rsidR="005A3161" w:rsidRPr="005A3161" w:rsidRDefault="005A3161" w:rsidP="005A3161">
      <w:pPr>
        <w:ind w:left="360"/>
        <w:jc w:val="both"/>
        <w:rPr>
          <w:rFonts w:cs="Courier New"/>
        </w:rPr>
      </w:pPr>
      <w:r>
        <w:rPr>
          <w:rFonts w:cs="Courier New"/>
        </w:rPr>
        <w:t xml:space="preserve">Idekattintva látjuk kilistázva az ételeinket illetve itt tudunk újakat felvenni az Új hozzáadása segítségével. Itt megtudjuk adni a nevét, kalória értékét, zsír, fehérje, szénhidrát és só tartalmát. A vissza gombbal pedig visszajutunk a főoldalra. </w:t>
      </w:r>
    </w:p>
    <w:p w14:paraId="46E904BB" w14:textId="46ED4927" w:rsidR="00B1754A" w:rsidRDefault="005A3161" w:rsidP="005A3161">
      <w:pPr>
        <w:ind w:left="360"/>
        <w:jc w:val="both"/>
        <w:rPr>
          <w:rFonts w:cs="Courier New"/>
        </w:rPr>
      </w:pPr>
      <w:r w:rsidRPr="005A3161">
        <w:rPr>
          <w:rFonts w:cs="Courier New"/>
        </w:rPr>
        <w:t>4.</w:t>
      </w:r>
      <w:r w:rsidR="00AB706B" w:rsidRPr="005A3161">
        <w:rPr>
          <w:rFonts w:cs="Courier New"/>
        </w:rPr>
        <w:t xml:space="preserve">BMI kalkulátor </w:t>
      </w:r>
    </w:p>
    <w:p w14:paraId="18843A2C" w14:textId="77777777" w:rsidR="005A3161" w:rsidRDefault="005A3161" w:rsidP="005A3161">
      <w:pPr>
        <w:jc w:val="both"/>
        <w:rPr>
          <w:ins w:id="1980" w:author="Céges" w:date="2022-04-17T13:16:00Z"/>
          <w:rFonts w:cs="Courier New"/>
        </w:rPr>
      </w:pPr>
      <w:r>
        <w:rPr>
          <w:rFonts w:cs="Courier New"/>
        </w:rPr>
        <w:t>A BMI kalkulátorra lépve pedig kitudjuk számolni a testtömegindexünket a súlyunk és a magasságunk megadásával.</w:t>
      </w:r>
    </w:p>
    <w:p w14:paraId="181C26FA" w14:textId="77777777" w:rsidR="005A3161" w:rsidRPr="005A3161" w:rsidRDefault="005A3161" w:rsidP="005A3161">
      <w:pPr>
        <w:ind w:left="360"/>
        <w:jc w:val="both"/>
        <w:rPr>
          <w:rFonts w:cs="Courier New"/>
        </w:rPr>
      </w:pPr>
    </w:p>
    <w:p w14:paraId="02425E67" w14:textId="77777777" w:rsidR="005A3161" w:rsidRPr="005A3161" w:rsidRDefault="005A3161" w:rsidP="005A3161">
      <w:pPr>
        <w:pStyle w:val="Listaszerbekezds"/>
        <w:jc w:val="both"/>
        <w:rPr>
          <w:rFonts w:cs="Courier New"/>
        </w:rPr>
      </w:pPr>
    </w:p>
    <w:p w14:paraId="47AD564B" w14:textId="77777777" w:rsidR="009171A5" w:rsidRPr="00143E93" w:rsidRDefault="009171A5">
      <w:pPr>
        <w:jc w:val="both"/>
        <w:rPr>
          <w:ins w:id="1981" w:author="Céges" w:date="2022-04-17T13:16:00Z"/>
          <w:rFonts w:cs="Courier New"/>
        </w:rPr>
        <w:pPrChange w:id="1982" w:author="Céges" w:date="2022-04-17T13:16:00Z">
          <w:pPr>
            <w:ind w:left="709"/>
          </w:pPr>
        </w:pPrChange>
      </w:pPr>
    </w:p>
    <w:p w14:paraId="77C36B2E" w14:textId="10662FFF" w:rsidR="009171A5" w:rsidRDefault="009171A5" w:rsidP="001B6FAC">
      <w:pPr>
        <w:jc w:val="both"/>
        <w:rPr>
          <w:rFonts w:cs="Courier New"/>
        </w:rPr>
      </w:pPr>
    </w:p>
    <w:p w14:paraId="3B4C10BF" w14:textId="702B3152" w:rsidR="00B16A20" w:rsidRDefault="00B16A20" w:rsidP="001B6FAC">
      <w:pPr>
        <w:jc w:val="both"/>
        <w:rPr>
          <w:rFonts w:cs="Courier New"/>
        </w:rPr>
      </w:pPr>
    </w:p>
    <w:p w14:paraId="441010FF" w14:textId="3768EA5E" w:rsidR="00B16A20" w:rsidRDefault="00B16A20" w:rsidP="001B6FAC">
      <w:pPr>
        <w:jc w:val="both"/>
        <w:rPr>
          <w:rFonts w:cs="Courier New"/>
        </w:rPr>
      </w:pPr>
    </w:p>
    <w:p w14:paraId="4EF3E8EC" w14:textId="7E3B783A" w:rsidR="00B16A20" w:rsidRDefault="00B16A20" w:rsidP="001B6FAC">
      <w:pPr>
        <w:jc w:val="both"/>
        <w:rPr>
          <w:rFonts w:cs="Courier New"/>
        </w:rPr>
      </w:pPr>
    </w:p>
    <w:p w14:paraId="4A8048BF" w14:textId="3673B502" w:rsidR="00B16A20" w:rsidRDefault="00B16A20" w:rsidP="001B6FAC">
      <w:pPr>
        <w:jc w:val="both"/>
        <w:rPr>
          <w:rFonts w:cs="Courier New"/>
        </w:rPr>
      </w:pPr>
    </w:p>
    <w:p w14:paraId="0FF3DD9A" w14:textId="1989288D" w:rsidR="00B16A20" w:rsidRDefault="00B16A20" w:rsidP="001B6FAC">
      <w:pPr>
        <w:jc w:val="both"/>
        <w:rPr>
          <w:rFonts w:cs="Courier New"/>
        </w:rPr>
      </w:pPr>
    </w:p>
    <w:p w14:paraId="3DE56744" w14:textId="24B75E77" w:rsidR="00B16A20" w:rsidRDefault="00B16A20" w:rsidP="001B6FAC">
      <w:pPr>
        <w:jc w:val="both"/>
        <w:rPr>
          <w:rFonts w:cs="Courier New"/>
        </w:rPr>
      </w:pPr>
    </w:p>
    <w:p w14:paraId="29AFCF01" w14:textId="58A50FAF" w:rsidR="00B16A20" w:rsidRDefault="00B16A20" w:rsidP="001B6FAC">
      <w:pPr>
        <w:pStyle w:val="Cmsor1"/>
        <w:numPr>
          <w:ilvl w:val="0"/>
          <w:numId w:val="0"/>
        </w:numPr>
        <w:ind w:left="1425"/>
        <w:jc w:val="both"/>
      </w:pPr>
    </w:p>
    <w:p w14:paraId="4F57A0DD" w14:textId="7BBDB298" w:rsidR="00B16A20" w:rsidRPr="005855B2" w:rsidRDefault="00B16A20" w:rsidP="001B6FAC">
      <w:pPr>
        <w:pStyle w:val="Cmsor1"/>
        <w:jc w:val="both"/>
        <w:rPr>
          <w:ins w:id="1983" w:author="Céges" w:date="2022-04-17T13:10:00Z"/>
          <w:rPrChange w:id="1984" w:author="Céges" w:date="2022-04-17T13:36:00Z">
            <w:rPr>
              <w:ins w:id="1985" w:author="Céges" w:date="2022-04-17T13:10:00Z"/>
              <w:shd w:val="clear" w:color="auto" w:fill="D4D4D4"/>
            </w:rPr>
          </w:rPrChange>
        </w:rPr>
      </w:pPr>
      <w:bookmarkStart w:id="1986" w:name="_Toc101257716"/>
      <w:r>
        <w:t>Frontend mappaszerkezet</w:t>
      </w:r>
      <w:bookmarkEnd w:id="1986"/>
      <w:r>
        <w:t xml:space="preserve"> </w:t>
      </w:r>
    </w:p>
    <w:p w14:paraId="21DFD65C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>• web/</w:t>
      </w:r>
    </w:p>
    <w:p w14:paraId="232F3E6C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◦ bmi/</w:t>
      </w:r>
    </w:p>
    <w:p w14:paraId="667A7525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▪ src/</w:t>
      </w:r>
    </w:p>
    <w:p w14:paraId="02ED0A53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• app.js</w:t>
      </w:r>
    </w:p>
    <w:p w14:paraId="5AB1CB9F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• index.html</w:t>
      </w:r>
    </w:p>
    <w:p w14:paraId="71DD78D0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• style.css</w:t>
      </w:r>
    </w:p>
    <w:p w14:paraId="5870C38A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◦ kcal_bevitel/</w:t>
      </w:r>
    </w:p>
    <w:p w14:paraId="790A6843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▪ src/</w:t>
      </w:r>
    </w:p>
    <w:p w14:paraId="1F4EB818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• app.js</w:t>
      </w:r>
    </w:p>
    <w:p w14:paraId="29F93DF9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• index.html</w:t>
      </w:r>
    </w:p>
    <w:p w14:paraId="59CB3759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• style.css</w:t>
      </w:r>
    </w:p>
    <w:p w14:paraId="64172C85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◦ LifeStyle/</w:t>
      </w:r>
    </w:p>
    <w:p w14:paraId="6813C654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▪ .angular</w:t>
      </w:r>
    </w:p>
    <w:p w14:paraId="59AC6074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▪ .vscode</w:t>
      </w:r>
    </w:p>
    <w:p w14:paraId="44FD171C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▪ node_modules</w:t>
      </w:r>
    </w:p>
    <w:p w14:paraId="3C6C6643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▪ src/</w:t>
      </w:r>
    </w:p>
    <w:p w14:paraId="259BF10F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• app/</w:t>
      </w:r>
    </w:p>
    <w:p w14:paraId="6A7B8252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◦ bmi/</w:t>
      </w:r>
    </w:p>
    <w:p w14:paraId="1F4374A2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bmi.component.css</w:t>
      </w:r>
    </w:p>
    <w:p w14:paraId="79DE3374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bmi.component.html</w:t>
      </w:r>
    </w:p>
    <w:p w14:paraId="5C68E9B7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bmi.component.spec.ts</w:t>
      </w:r>
    </w:p>
    <w:p w14:paraId="3FDB05FF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bmi.component.ts</w:t>
      </w:r>
    </w:p>
    <w:p w14:paraId="5081CC6C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◦ home/</w:t>
      </w:r>
    </w:p>
    <w:p w14:paraId="1E8C1B56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home.component.css</w:t>
      </w:r>
    </w:p>
    <w:p w14:paraId="00016C64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home.component.html</w:t>
      </w:r>
    </w:p>
    <w:p w14:paraId="51A7EA01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home.component.spec.ts</w:t>
      </w:r>
    </w:p>
    <w:p w14:paraId="31C9129D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home.component.ts</w:t>
      </w:r>
    </w:p>
    <w:p w14:paraId="09DBE81B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◦ login/</w:t>
      </w:r>
    </w:p>
    <w:p w14:paraId="546409D5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login.component.css</w:t>
      </w:r>
    </w:p>
    <w:p w14:paraId="1CDA08CC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login.component.html</w:t>
      </w:r>
    </w:p>
    <w:p w14:paraId="73903A78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login.component.spec.ts</w:t>
      </w:r>
    </w:p>
    <w:p w14:paraId="7F200EEB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login.component.ts</w:t>
      </w:r>
    </w:p>
    <w:p w14:paraId="0BE93AFF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◦ meals/</w:t>
      </w:r>
    </w:p>
    <w:p w14:paraId="0D88F23A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meals.component.css</w:t>
      </w:r>
    </w:p>
    <w:p w14:paraId="59C14747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meals.component.html</w:t>
      </w:r>
    </w:p>
    <w:p w14:paraId="66D84F13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meals.component.spec.ts</w:t>
      </w:r>
    </w:p>
    <w:p w14:paraId="135E7568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meals.component.ts</w:t>
      </w:r>
    </w:p>
    <w:p w14:paraId="29CAC0AB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◦ register/</w:t>
      </w:r>
    </w:p>
    <w:p w14:paraId="624E2833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index.ts</w:t>
      </w:r>
    </w:p>
    <w:p w14:paraId="6B6922B0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register.compnent.css</w:t>
      </w:r>
    </w:p>
    <w:p w14:paraId="3B64A4F0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register.compnent.html</w:t>
      </w:r>
    </w:p>
    <w:p w14:paraId="1F184D5A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register.compnent.spec.ts</w:t>
      </w:r>
    </w:p>
    <w:p w14:paraId="025C3816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register.compnent.ts</w:t>
      </w:r>
    </w:p>
    <w:p w14:paraId="26E054EC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◦ shared/</w:t>
      </w:r>
    </w:p>
    <w:p w14:paraId="0726ACAB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auth.guard.spec.ts</w:t>
      </w:r>
    </w:p>
    <w:p w14:paraId="71BAD8CF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auth.guard.ts</w:t>
      </w:r>
    </w:p>
    <w:p w14:paraId="281C8259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auth.service.spec.ts</w:t>
      </w:r>
    </w:p>
    <w:p w14:paraId="68C161A1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auth.service.ts</w:t>
      </w:r>
    </w:p>
    <w:p w14:paraId="5DCB3A66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        ▪ meals.service.spec.ts</w:t>
      </w:r>
    </w:p>
    <w:p w14:paraId="588C3DE2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lastRenderedPageBreak/>
        <w:t xml:space="preserve">                        ▪ meals.service.ts</w:t>
      </w:r>
    </w:p>
    <w:p w14:paraId="172EF759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◦ app-routing.module.ts</w:t>
      </w:r>
    </w:p>
    <w:p w14:paraId="7FD3C88D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◦ app.component.css</w:t>
      </w:r>
    </w:p>
    <w:p w14:paraId="7AC1C467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◦ app.component.html</w:t>
      </w:r>
    </w:p>
    <w:p w14:paraId="769894EE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◦ app.component.spec.ts</w:t>
      </w:r>
    </w:p>
    <w:p w14:paraId="569675DB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◦ app.component.ts</w:t>
      </w:r>
    </w:p>
    <w:p w14:paraId="65343516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◦ app.module.ts</w:t>
      </w:r>
    </w:p>
    <w:p w14:paraId="1EE587BA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• assets</w:t>
      </w:r>
    </w:p>
    <w:p w14:paraId="6694B246" w14:textId="77777777" w:rsidR="00B16A20" w:rsidRPr="00A41B24" w:rsidRDefault="00B16A20" w:rsidP="001B6FAC">
      <w:pPr>
        <w:spacing w:after="0" w:line="240" w:lineRule="auto"/>
        <w:jc w:val="both"/>
        <w:rPr>
          <w:rFonts w:cs="Courier New"/>
        </w:rPr>
      </w:pPr>
      <w:r w:rsidRPr="00A41B24">
        <w:rPr>
          <w:rFonts w:cs="Courier New"/>
        </w:rPr>
        <w:t xml:space="preserve">                • environments</w:t>
      </w:r>
    </w:p>
    <w:p w14:paraId="5B9DE19F" w14:textId="7188211C" w:rsidR="00B06A11" w:rsidRPr="00A41B24" w:rsidRDefault="00B16A20" w:rsidP="001B6FAC">
      <w:pPr>
        <w:spacing w:after="0"/>
        <w:jc w:val="both"/>
        <w:rPr>
          <w:ins w:id="1987" w:author="Céges" w:date="2022-04-17T13:10:00Z"/>
          <w:rFonts w:cs="Courier New"/>
        </w:rPr>
      </w:pPr>
      <w:r w:rsidRPr="00A41B24">
        <w:rPr>
          <w:rFonts w:cs="Courier New"/>
        </w:rPr>
        <w:t xml:space="preserve">                • index.html</w:t>
      </w:r>
    </w:p>
    <w:p w14:paraId="495C4368" w14:textId="0199B3CB" w:rsidR="00B06A11" w:rsidRDefault="00B06A11" w:rsidP="001B6FAC">
      <w:pPr>
        <w:jc w:val="both"/>
        <w:rPr>
          <w:rFonts w:cs="Courier New"/>
        </w:rPr>
      </w:pPr>
    </w:p>
    <w:p w14:paraId="00932986" w14:textId="28ACA4B1" w:rsidR="007C35DE" w:rsidRDefault="007C35DE" w:rsidP="001B6FAC">
      <w:pPr>
        <w:jc w:val="both"/>
        <w:rPr>
          <w:rFonts w:cs="Courier New"/>
        </w:rPr>
      </w:pPr>
    </w:p>
    <w:p w14:paraId="5023065B" w14:textId="6A7552F8" w:rsidR="00F16EFE" w:rsidRDefault="007C35DE" w:rsidP="00F16EFE">
      <w:pPr>
        <w:pStyle w:val="Cmsor1"/>
      </w:pPr>
      <w:bookmarkStart w:id="1988" w:name="_Toc101257717"/>
      <w:r w:rsidRPr="007C35DE">
        <w:t>Komponensek</w:t>
      </w:r>
      <w:bookmarkEnd w:id="1988"/>
    </w:p>
    <w:p w14:paraId="3544A1F1" w14:textId="35AC602F" w:rsidR="002C14D3" w:rsidRPr="002C14D3" w:rsidRDefault="002C14D3" w:rsidP="00F16EFE">
      <w:pPr>
        <w:pStyle w:val="Cmsor2"/>
      </w:pPr>
      <w:bookmarkStart w:id="1989" w:name="_Toc101257718"/>
      <w:r>
        <w:t>BMi komponens</w:t>
      </w:r>
      <w:bookmarkEnd w:id="1989"/>
    </w:p>
    <w:p w14:paraId="6688F80B" w14:textId="1711DB13" w:rsidR="007C35DE" w:rsidRDefault="007C35DE" w:rsidP="00F16EFE">
      <w:r w:rsidRPr="007C35DE">
        <w:t xml:space="preserve"> </w:t>
      </w:r>
      <w:r w:rsidR="00460F6D">
        <w:tab/>
      </w:r>
      <w:r w:rsidRPr="007C35DE">
        <w:t xml:space="preserve">bmi.component.ts </w:t>
      </w:r>
    </w:p>
    <w:p w14:paraId="43EA04FE" w14:textId="77777777" w:rsidR="007C35DE" w:rsidRDefault="007C35DE" w:rsidP="00460F6D">
      <w:pPr>
        <w:ind w:left="1418"/>
        <w:jc w:val="both"/>
        <w:rPr>
          <w:rFonts w:cs="Courier New"/>
        </w:rPr>
      </w:pPr>
      <w:r w:rsidRPr="007C35DE">
        <w:rPr>
          <w:rFonts w:cs="Courier New"/>
        </w:rPr>
        <w:br/>
        <w:t>calcIndex()</w:t>
      </w:r>
    </w:p>
    <w:p w14:paraId="20AC7CCF" w14:textId="1C0253BD" w:rsidR="007C35DE" w:rsidRDefault="007C35DE" w:rsidP="00460F6D">
      <w:pPr>
        <w:ind w:left="1418" w:firstLine="712"/>
        <w:jc w:val="both"/>
        <w:rPr>
          <w:rFonts w:cs="Courier New"/>
        </w:rPr>
      </w:pPr>
      <w:r w:rsidRPr="007C35DE">
        <w:rPr>
          <w:rFonts w:cs="Courier New"/>
        </w:rPr>
        <w:t>A megadott paraméterek alapján kiszámolja a testtömegindexet.</w:t>
      </w:r>
    </w:p>
    <w:p w14:paraId="3A2D6068" w14:textId="79D84F51" w:rsidR="002C14D3" w:rsidRDefault="002C14D3" w:rsidP="001B6FAC">
      <w:pPr>
        <w:jc w:val="both"/>
        <w:rPr>
          <w:rFonts w:cs="Courier New"/>
        </w:rPr>
      </w:pPr>
    </w:p>
    <w:p w14:paraId="7A67D8F3" w14:textId="57A52752" w:rsidR="002C14D3" w:rsidRDefault="002C14D3" w:rsidP="001B6FAC">
      <w:pPr>
        <w:pStyle w:val="Cmsor2"/>
        <w:jc w:val="both"/>
      </w:pPr>
      <w:bookmarkStart w:id="1990" w:name="_Toc101257719"/>
      <w:r>
        <w:t>Home komponens</w:t>
      </w:r>
      <w:bookmarkEnd w:id="1990"/>
    </w:p>
    <w:p w14:paraId="7F59B894" w14:textId="205344E4" w:rsidR="007C35DE" w:rsidRPr="00F16EFE" w:rsidRDefault="002C14D3" w:rsidP="00460F6D">
      <w:r>
        <w:t xml:space="preserve"> </w:t>
      </w:r>
      <w:r w:rsidR="00460F6D">
        <w:tab/>
      </w:r>
      <w:hyperlink r:id="rId38" w:history="1">
        <w:r w:rsidR="001B6FAC" w:rsidRPr="00F16EFE">
          <w:rPr>
            <w:rStyle w:val="Hiperhivatkozs"/>
            <w:color w:val="000000" w:themeColor="text1"/>
            <w:u w:val="none"/>
          </w:rPr>
          <w:t>home.component.hmtl</w:t>
        </w:r>
      </w:hyperlink>
    </w:p>
    <w:p w14:paraId="382EA1BD" w14:textId="0DD1D562" w:rsidR="001B6FAC" w:rsidRDefault="001B6FAC" w:rsidP="00460F6D">
      <w:pPr>
        <w:ind w:left="709" w:firstLine="709"/>
      </w:pPr>
      <w:r>
        <w:t>Átjáróként funkciónál a többi komponens számára a kön</w:t>
      </w:r>
      <w:r w:rsidR="00F16EFE">
        <w:t>n</w:t>
      </w:r>
      <w:r>
        <w:t xml:space="preserve">yebb elérés érdekében. </w:t>
      </w:r>
    </w:p>
    <w:p w14:paraId="7CE479A3" w14:textId="641B6C15" w:rsidR="00A41B24" w:rsidRDefault="00A41B24" w:rsidP="001B6FAC">
      <w:pPr>
        <w:jc w:val="both"/>
        <w:rPr>
          <w:rFonts w:cs="Courier New"/>
        </w:rPr>
      </w:pPr>
    </w:p>
    <w:p w14:paraId="0B0E43DD" w14:textId="176C689E" w:rsidR="00A41B24" w:rsidRDefault="00A41B24" w:rsidP="001B6FAC">
      <w:pPr>
        <w:pStyle w:val="Cmsor2"/>
        <w:jc w:val="both"/>
      </w:pPr>
      <w:bookmarkStart w:id="1991" w:name="_Toc101257720"/>
      <w:r w:rsidRPr="00F16EFE">
        <w:rPr>
          <w:sz w:val="24"/>
          <w:szCs w:val="24"/>
        </w:rPr>
        <w:t>Login</w:t>
      </w:r>
      <w:r>
        <w:t xml:space="preserve"> komponens</w:t>
      </w:r>
      <w:bookmarkEnd w:id="1991"/>
    </w:p>
    <w:p w14:paraId="75DE9523" w14:textId="15A99612" w:rsidR="007C35DE" w:rsidRDefault="007C35DE" w:rsidP="00F16EFE">
      <w:r w:rsidRPr="007C35DE">
        <w:t xml:space="preserve"> </w:t>
      </w:r>
      <w:r w:rsidR="00460F6D">
        <w:tab/>
      </w:r>
      <w:r w:rsidRPr="007C35DE">
        <w:t>login.component.ts</w:t>
      </w:r>
    </w:p>
    <w:p w14:paraId="312D27AB" w14:textId="5B156373" w:rsidR="007C35DE" w:rsidRDefault="007C35DE" w:rsidP="00F16EFE">
      <w:pPr>
        <w:rPr>
          <w:rFonts w:cs="Courier New"/>
        </w:rPr>
      </w:pPr>
      <w:r w:rsidRPr="007C35DE">
        <w:rPr>
          <w:rFonts w:cs="Courier New"/>
        </w:rPr>
        <w:t xml:space="preserve"> </w:t>
      </w:r>
      <w:r>
        <w:rPr>
          <w:rFonts w:cs="Courier New"/>
        </w:rPr>
        <w:tab/>
      </w:r>
      <w:r w:rsidR="00460F6D">
        <w:rPr>
          <w:rFonts w:cs="Courier New"/>
        </w:rPr>
        <w:tab/>
      </w:r>
      <w:r w:rsidRPr="007C35DE">
        <w:rPr>
          <w:rFonts w:cs="Courier New"/>
        </w:rPr>
        <w:t xml:space="preserve">login() </w:t>
      </w:r>
    </w:p>
    <w:p w14:paraId="09C1F849" w14:textId="77777777" w:rsidR="007C35DE" w:rsidRDefault="007C35DE" w:rsidP="00460F6D">
      <w:pPr>
        <w:ind w:left="1418" w:firstLine="709"/>
        <w:rPr>
          <w:rFonts w:cs="Courier New"/>
        </w:rPr>
      </w:pPr>
      <w:r w:rsidRPr="007C35DE">
        <w:rPr>
          <w:rFonts w:cs="Courier New"/>
        </w:rPr>
        <w:t xml:space="preserve">Megkezdődik a felhasználó azonosítása e-mail cím és jelszó alapján. Amennyiben az e-mail cím és a jelszó már létezik az adatbázisban sikeres bejelentkezést követően kapunk egy tokent. </w:t>
      </w:r>
    </w:p>
    <w:p w14:paraId="5B928978" w14:textId="0D997070" w:rsidR="007C35DE" w:rsidRDefault="007C35DE" w:rsidP="00460F6D">
      <w:pPr>
        <w:ind w:left="709" w:firstLine="709"/>
        <w:rPr>
          <w:rFonts w:cs="Courier New"/>
        </w:rPr>
      </w:pPr>
      <w:r w:rsidRPr="007C35DE">
        <w:rPr>
          <w:rFonts w:cs="Courier New"/>
        </w:rPr>
        <w:t xml:space="preserve">userLogin() </w:t>
      </w:r>
    </w:p>
    <w:p w14:paraId="6E872ECB" w14:textId="77777777" w:rsidR="007C35DE" w:rsidRDefault="007C35DE" w:rsidP="00460F6D">
      <w:pPr>
        <w:ind w:left="1418" w:firstLine="709"/>
        <w:rPr>
          <w:rFonts w:cs="Courier New"/>
        </w:rPr>
      </w:pPr>
      <w:r w:rsidRPr="007C35DE">
        <w:rPr>
          <w:rFonts w:cs="Courier New"/>
        </w:rPr>
        <w:t>A „bejelentkezés” gomb megnyomását követően indul el egy animáció, és ennek az időtartama van beállítva a függvényben.</w:t>
      </w:r>
    </w:p>
    <w:p w14:paraId="404F794C" w14:textId="5DF426D5" w:rsidR="00A41B24" w:rsidRPr="00A41B24" w:rsidRDefault="00A41B24" w:rsidP="00F16EFE">
      <w:pPr>
        <w:pStyle w:val="Cmsor2"/>
        <w:jc w:val="both"/>
      </w:pPr>
      <w:bookmarkStart w:id="1992" w:name="_Toc101257721"/>
      <w:r>
        <w:t>Meal komponens</w:t>
      </w:r>
      <w:bookmarkEnd w:id="1992"/>
    </w:p>
    <w:p w14:paraId="0FCDF452" w14:textId="25F25025" w:rsidR="007C35DE" w:rsidRDefault="007C35DE" w:rsidP="00460F6D">
      <w:pPr>
        <w:ind w:firstLine="709"/>
      </w:pPr>
      <w:r w:rsidRPr="007C35DE">
        <w:t>meals.component.ts</w:t>
      </w:r>
    </w:p>
    <w:p w14:paraId="3DF9AC7D" w14:textId="5E950C9D" w:rsidR="007C35DE" w:rsidRDefault="007C35DE" w:rsidP="00F16EFE">
      <w:pPr>
        <w:rPr>
          <w:rFonts w:cs="Courier New"/>
        </w:rPr>
      </w:pPr>
      <w:r w:rsidRPr="007C35DE">
        <w:rPr>
          <w:rFonts w:cs="Courier New"/>
        </w:rPr>
        <w:lastRenderedPageBreak/>
        <w:t xml:space="preserve"> </w:t>
      </w:r>
      <w:r w:rsidR="00F16EFE">
        <w:rPr>
          <w:rFonts w:cs="Courier New"/>
        </w:rPr>
        <w:tab/>
      </w:r>
      <w:r w:rsidR="00460F6D">
        <w:rPr>
          <w:rFonts w:cs="Courier New"/>
        </w:rPr>
        <w:tab/>
      </w:r>
      <w:r w:rsidRPr="007C35DE">
        <w:rPr>
          <w:rFonts w:cs="Courier New"/>
        </w:rPr>
        <w:t xml:space="preserve">getMeals() </w:t>
      </w:r>
    </w:p>
    <w:p w14:paraId="08B9876A" w14:textId="28271CD4" w:rsidR="00460F6D" w:rsidRDefault="007C35DE" w:rsidP="001E7FC8">
      <w:pPr>
        <w:ind w:left="1418" w:firstLine="709"/>
        <w:rPr>
          <w:rFonts w:cs="Courier New"/>
        </w:rPr>
      </w:pPr>
      <w:r w:rsidRPr="007C35DE">
        <w:rPr>
          <w:rFonts w:cs="Courier New"/>
        </w:rPr>
        <w:t>Itt nyerjük ki a backendből az ételek tábla adatait, és töltjük be egy táblázatba.</w:t>
      </w:r>
    </w:p>
    <w:p w14:paraId="582316B7" w14:textId="53308DB7" w:rsidR="007C35DE" w:rsidRDefault="007C35DE" w:rsidP="00460F6D">
      <w:pPr>
        <w:ind w:left="709" w:firstLine="709"/>
        <w:rPr>
          <w:rFonts w:cs="Courier New"/>
        </w:rPr>
      </w:pPr>
      <w:r w:rsidRPr="007C35DE">
        <w:rPr>
          <w:rFonts w:cs="Courier New"/>
        </w:rPr>
        <w:t>addMeal()</w:t>
      </w:r>
    </w:p>
    <w:p w14:paraId="7B780676" w14:textId="6FB6CF03" w:rsidR="007C35DE" w:rsidRDefault="007C35DE" w:rsidP="00460F6D">
      <w:pPr>
        <w:ind w:left="1418" w:firstLine="709"/>
        <w:rPr>
          <w:rFonts w:cs="Courier New"/>
        </w:rPr>
      </w:pPr>
      <w:r w:rsidRPr="007C35DE">
        <w:rPr>
          <w:rFonts w:cs="Courier New"/>
        </w:rPr>
        <w:t xml:space="preserve">Az „Új hozzáadása” gomb megnyomása után tudunk felvenni új ételeket, és a függvény segítségével eltudjuk tárolni a </w:t>
      </w:r>
      <w:r w:rsidR="002C14D3">
        <w:rPr>
          <w:rFonts w:cs="Courier New"/>
        </w:rPr>
        <w:t>„</w:t>
      </w:r>
      <w:r w:rsidRPr="007C35DE">
        <w:rPr>
          <w:rFonts w:cs="Courier New"/>
        </w:rPr>
        <w:t>getMealsben</w:t>
      </w:r>
      <w:r w:rsidR="002C14D3">
        <w:rPr>
          <w:rFonts w:cs="Courier New"/>
        </w:rPr>
        <w:t>”</w:t>
      </w:r>
      <w:r w:rsidRPr="007C35DE">
        <w:rPr>
          <w:rFonts w:cs="Courier New"/>
        </w:rPr>
        <w:t xml:space="preserve"> az adatoka</w:t>
      </w:r>
      <w:r>
        <w:rPr>
          <w:rFonts w:cs="Courier New"/>
        </w:rPr>
        <w:t>t. Az új felvett étel megjelennek</w:t>
      </w:r>
      <w:r w:rsidRPr="007C35DE">
        <w:rPr>
          <w:rFonts w:cs="Courier New"/>
        </w:rPr>
        <w:t xml:space="preserve"> a listánkban.</w:t>
      </w:r>
    </w:p>
    <w:p w14:paraId="2E79533D" w14:textId="5DBA0E04" w:rsidR="002C14D3" w:rsidRDefault="002C14D3" w:rsidP="00F16EFE">
      <w:pPr>
        <w:pStyle w:val="Cmsor2"/>
        <w:jc w:val="both"/>
      </w:pPr>
      <w:bookmarkStart w:id="1993" w:name="_Toc101257722"/>
      <w:r>
        <w:t>Register komponens</w:t>
      </w:r>
      <w:bookmarkEnd w:id="1993"/>
    </w:p>
    <w:p w14:paraId="2F0B67EB" w14:textId="77777777" w:rsidR="002C14D3" w:rsidRDefault="002C14D3" w:rsidP="001B6FAC">
      <w:pPr>
        <w:ind w:left="709"/>
        <w:jc w:val="both"/>
        <w:rPr>
          <w:rFonts w:cs="Courier New"/>
        </w:rPr>
      </w:pPr>
    </w:p>
    <w:p w14:paraId="41801A0B" w14:textId="77777777" w:rsidR="007C35DE" w:rsidRDefault="007C35DE" w:rsidP="00460F6D">
      <w:pPr>
        <w:ind w:firstLine="709"/>
        <w:jc w:val="both"/>
        <w:rPr>
          <w:rFonts w:cs="Courier New"/>
        </w:rPr>
      </w:pPr>
      <w:r w:rsidRPr="007C35DE">
        <w:rPr>
          <w:rFonts w:cs="Courier New"/>
        </w:rPr>
        <w:t>register.component.ts</w:t>
      </w:r>
    </w:p>
    <w:p w14:paraId="0236E352" w14:textId="38848E29" w:rsidR="007C35DE" w:rsidRDefault="007C35DE" w:rsidP="00460F6D">
      <w:pPr>
        <w:ind w:left="1418"/>
        <w:jc w:val="both"/>
        <w:rPr>
          <w:rFonts w:cs="Courier New"/>
        </w:rPr>
      </w:pPr>
      <w:r w:rsidRPr="007C35DE">
        <w:rPr>
          <w:rFonts w:cs="Courier New"/>
        </w:rPr>
        <w:t xml:space="preserve"> </w:t>
      </w:r>
      <w:r w:rsidRPr="007C35DE">
        <w:rPr>
          <w:rFonts w:cs="Courier New"/>
        </w:rPr>
        <w:br/>
        <w:t>register()</w:t>
      </w:r>
    </w:p>
    <w:p w14:paraId="5C374D19" w14:textId="77777777" w:rsidR="006C1D7F" w:rsidRDefault="007C35DE">
      <w:pPr>
        <w:ind w:left="1418"/>
        <w:jc w:val="both"/>
        <w:rPr>
          <w:rFonts w:cs="Courier New"/>
        </w:rPr>
        <w:pPrChange w:id="1994" w:author="Céges" w:date="2022-04-17T11:05:00Z">
          <w:pPr>
            <w:pStyle w:val="Cmsor1"/>
          </w:pPr>
        </w:pPrChange>
      </w:pPr>
      <w:r>
        <w:rPr>
          <w:rFonts w:cs="Courier New"/>
        </w:rPr>
        <w:tab/>
        <w:t xml:space="preserve"> Az „auth.service.ts”-ben megírt „register” függvényt meghívja és lefuttat rajta egy „ha” függvényt a jelszó megegyezésével kapcsolatban.</w:t>
      </w:r>
    </w:p>
    <w:p w14:paraId="18EE6FAA" w14:textId="77777777" w:rsidR="006C1D7F" w:rsidRDefault="006C1D7F" w:rsidP="006C1D7F">
      <w:pPr>
        <w:pStyle w:val="Cmsor2"/>
        <w:numPr>
          <w:ilvl w:val="0"/>
          <w:numId w:val="0"/>
        </w:numPr>
        <w:ind w:left="57"/>
      </w:pPr>
    </w:p>
    <w:p w14:paraId="6F53A070" w14:textId="30382B73" w:rsidR="00546A91" w:rsidRDefault="006C1D7F" w:rsidP="008238BA">
      <w:pPr>
        <w:pStyle w:val="Cmsor2"/>
      </w:pPr>
      <w:bookmarkStart w:id="1995" w:name="_Toc101257723"/>
      <w:r>
        <w:t>About komponens</w:t>
      </w:r>
      <w:bookmarkEnd w:id="1995"/>
      <w:r w:rsidR="007C35DE">
        <w:t xml:space="preserve"> </w:t>
      </w:r>
    </w:p>
    <w:p w14:paraId="0423A8E9" w14:textId="1ADBBB83" w:rsidR="006C1D7F" w:rsidRDefault="006C1D7F" w:rsidP="006C1D7F">
      <w:pPr>
        <w:ind w:left="709"/>
      </w:pPr>
      <w:r>
        <w:t>about.component.html</w:t>
      </w:r>
    </w:p>
    <w:p w14:paraId="7AB55C1D" w14:textId="7F89BA84" w:rsidR="006C1D7F" w:rsidRDefault="006C1D7F" w:rsidP="006C1D7F">
      <w:pPr>
        <w:ind w:left="709"/>
      </w:pPr>
      <w:r>
        <w:tab/>
      </w:r>
      <w:r w:rsidR="00A87C97">
        <w:t xml:space="preserve">Itt jelenítettük meg a csoportban résztvevők nevét és github elérhetőségüket </w:t>
      </w:r>
    </w:p>
    <w:p w14:paraId="6C3755A8" w14:textId="77777777" w:rsidR="001E7FC8" w:rsidRPr="001B6FAC" w:rsidRDefault="001E7FC8">
      <w:pPr>
        <w:pStyle w:val="Cmsor1"/>
        <w:numPr>
          <w:ilvl w:val="0"/>
          <w:numId w:val="4"/>
        </w:numPr>
        <w:ind w:left="284"/>
        <w:jc w:val="both"/>
        <w:rPr>
          <w:ins w:id="1996" w:author="Céges" w:date="2022-04-07T15:59:00Z"/>
        </w:rPr>
        <w:pPrChange w:id="1997" w:author="Céges" w:date="2022-04-17T11:01:00Z">
          <w:pPr>
            <w:pStyle w:val="Cmsor1"/>
            <w:numPr>
              <w:numId w:val="6"/>
            </w:numPr>
            <w:ind w:left="502" w:hanging="360"/>
          </w:pPr>
        </w:pPrChange>
      </w:pPr>
      <w:bookmarkStart w:id="1998" w:name="_Toc101257724"/>
      <w:ins w:id="1999" w:author="Céges" w:date="2022-04-07T15:59:00Z">
        <w:r w:rsidRPr="001E7FC8">
          <w:rPr>
            <w:rFonts w:ascii="Courier New" w:hAnsi="Courier New" w:cs="Courier New"/>
          </w:rPr>
          <w:t>Felhasználói dokumentáció</w:t>
        </w:r>
        <w:bookmarkEnd w:id="1998"/>
      </w:ins>
    </w:p>
    <w:p w14:paraId="21DDFDAD" w14:textId="77777777" w:rsidR="001E7FC8" w:rsidRPr="00143E93" w:rsidRDefault="001E7FC8" w:rsidP="001E7FC8">
      <w:pPr>
        <w:jc w:val="both"/>
        <w:rPr>
          <w:ins w:id="2000" w:author="Céges" w:date="2022-04-07T15:59:00Z"/>
          <w:rFonts w:cs="Courier New"/>
        </w:rPr>
      </w:pPr>
    </w:p>
    <w:p w14:paraId="5C59A233" w14:textId="77777777" w:rsidR="001E7FC8" w:rsidRPr="00AB706B" w:rsidRDefault="001E7FC8" w:rsidP="001E7FC8">
      <w:pPr>
        <w:pStyle w:val="Cmsor2"/>
        <w:rPr>
          <w:ins w:id="2001" w:author="Céges" w:date="2022-04-07T15:59:00Z"/>
        </w:rPr>
      </w:pPr>
      <w:bookmarkStart w:id="2002" w:name="_Toc101257725"/>
      <w:ins w:id="2003" w:author="Céges" w:date="2022-04-07T15:59:00Z">
        <w:r w:rsidRPr="00AB706B">
          <w:t>Webes felület „beüzemelése”:</w:t>
        </w:r>
        <w:bookmarkEnd w:id="2002"/>
      </w:ins>
    </w:p>
    <w:p w14:paraId="75B05BE3" w14:textId="77777777" w:rsidR="001E7FC8" w:rsidRPr="005855B2" w:rsidRDefault="001E7FC8" w:rsidP="001E7FC8">
      <w:pPr>
        <w:rPr>
          <w:ins w:id="2004" w:author="Céges" w:date="2022-04-07T15:59:00Z"/>
          <w:rPrChange w:id="2005" w:author="Céges" w:date="2022-04-17T13:36:00Z">
            <w:rPr>
              <w:ins w:id="2006" w:author="Céges" w:date="2022-04-07T15:59:00Z"/>
              <w:color w:val="000000"/>
              <w:sz w:val="27"/>
              <w:szCs w:val="27"/>
            </w:rPr>
          </w:rPrChange>
        </w:rPr>
      </w:pPr>
      <w:ins w:id="2007" w:author="Céges" w:date="2022-04-07T15:59:00Z">
        <w:r w:rsidRPr="005855B2">
          <w:rPr>
            <w:rPrChange w:id="2008" w:author="Céges" w:date="2022-04-17T13:36:00Z">
              <w:rPr>
                <w:color w:val="000000"/>
                <w:sz w:val="27"/>
                <w:szCs w:val="27"/>
              </w:rPr>
            </w:rPrChange>
          </w:rPr>
          <w:t>Ha GitHubról szedi le akkor a program letöltése után szükséges a ’</w:t>
        </w:r>
      </w:ins>
      <w:r w:rsidRPr="005855B2">
        <w:t xml:space="preserve"> </w:t>
      </w:r>
      <w:ins w:id="2009" w:author="Céges" w:date="2022-04-07T15:59:00Z">
        <w:r w:rsidRPr="005855B2">
          <w:rPr>
            <w:rPrChange w:id="2010" w:author="Céges" w:date="2022-04-17T13:36:00Z">
              <w:rPr>
                <w:color w:val="000000"/>
                <w:sz w:val="27"/>
                <w:szCs w:val="27"/>
              </w:rPr>
            </w:rPrChange>
          </w:rPr>
          <w:t xml:space="preserve">\web\LifeStyle’ állományban a parancssorban egy npm install parancs futtatása. Illetve a ’\api\LifeStyle’ helyen egy composer install parancs futtatása. A ’api\LifeStyle’ helyen lévő ’.env.example’ nevű fájlt lemásolni, és ’.env’-nek átnevezni és a ’DB_DATABASE=laravel’ sorban a laravelt átírni a saját állományunkra ami ’calorieapp’. </w:t>
        </w:r>
      </w:ins>
    </w:p>
    <w:p w14:paraId="09C1F9BF" w14:textId="77777777" w:rsidR="001E7FC8" w:rsidRPr="005855B2" w:rsidRDefault="001E7FC8" w:rsidP="001E7FC8">
      <w:pPr>
        <w:rPr>
          <w:ins w:id="2011" w:author="Céges" w:date="2022-04-07T15:59:00Z"/>
          <w:rPrChange w:id="2012" w:author="Céges" w:date="2022-04-17T13:36:00Z">
            <w:rPr>
              <w:ins w:id="2013" w:author="Céges" w:date="2022-04-07T15:59:00Z"/>
              <w:color w:val="000000"/>
              <w:sz w:val="27"/>
              <w:szCs w:val="27"/>
            </w:rPr>
          </w:rPrChange>
        </w:rPr>
      </w:pPr>
      <w:ins w:id="2014" w:author="Céges" w:date="2022-04-07T15:59:00Z">
        <w:r w:rsidRPr="005855B2">
          <w:rPr>
            <w:rPrChange w:id="2015" w:author="Céges" w:date="2022-04-17T13:36:00Z">
              <w:rPr>
                <w:color w:val="000000"/>
                <w:sz w:val="27"/>
                <w:szCs w:val="27"/>
              </w:rPr>
            </w:rPrChange>
          </w:rPr>
          <w:t xml:space="preserve">Amennyiben a program pendrive vagy más adathordozón kerül átadásra semmi ilyen előkészületet nem igényel. </w:t>
        </w:r>
      </w:ins>
    </w:p>
    <w:p w14:paraId="7196C59D" w14:textId="77777777" w:rsidR="001E7FC8" w:rsidRPr="005855B2" w:rsidRDefault="001E7FC8" w:rsidP="001E7FC8">
      <w:pPr>
        <w:rPr>
          <w:ins w:id="2016" w:author="Céges" w:date="2022-04-07T15:59:00Z"/>
          <w:rPrChange w:id="2017" w:author="Céges" w:date="2022-04-17T13:36:00Z">
            <w:rPr>
              <w:ins w:id="2018" w:author="Céges" w:date="2022-04-07T15:59:00Z"/>
              <w:color w:val="000000"/>
              <w:sz w:val="27"/>
              <w:szCs w:val="27"/>
            </w:rPr>
          </w:rPrChange>
        </w:rPr>
      </w:pPr>
      <w:ins w:id="2019" w:author="Céges" w:date="2022-04-07T15:59:00Z">
        <w:r w:rsidRPr="005855B2">
          <w:rPr>
            <w:rPrChange w:id="2020" w:author="Céges" w:date="2022-04-17T13:36:00Z">
              <w:rPr>
                <w:color w:val="000000"/>
                <w:sz w:val="27"/>
                <w:szCs w:val="27"/>
              </w:rPr>
            </w:rPrChange>
          </w:rPr>
          <w:t xml:space="preserve">Ezt követően szükséges az XAMPP elindítása. Majd a ’\LifeStyle’ mappában parancssor segítségével indítunk egy ’php artisan serve’ parancsot. Hasonlóan cselekszünk a </w:t>
        </w:r>
      </w:ins>
      <w:r>
        <w:t>’</w:t>
      </w:r>
      <w:ins w:id="2021" w:author="Céges" w:date="2022-04-07T15:59:00Z">
        <w:r w:rsidRPr="005855B2">
          <w:rPr>
            <w:rPrChange w:id="2022" w:author="Céges" w:date="2022-04-17T13:36:00Z">
              <w:rPr>
                <w:color w:val="000000"/>
                <w:sz w:val="27"/>
                <w:szCs w:val="27"/>
              </w:rPr>
            </w:rPrChange>
          </w:rPr>
          <w:t>web\LifeStyle’ útvonalon, azonban ott egy ’ng serve -o’ parancsot használunk.</w:t>
        </w:r>
      </w:ins>
    </w:p>
    <w:p w14:paraId="61C5616C" w14:textId="77777777" w:rsidR="001E7FC8" w:rsidRDefault="001E7FC8" w:rsidP="006C1D7F">
      <w:pPr>
        <w:ind w:left="709"/>
      </w:pPr>
    </w:p>
    <w:p w14:paraId="60951C23" w14:textId="780C6BE5" w:rsidR="008842C6" w:rsidRDefault="008842C6" w:rsidP="006C1D7F">
      <w:pPr>
        <w:ind w:left="709"/>
      </w:pPr>
    </w:p>
    <w:customXmlInsRangeStart w:id="2023" w:author="Céges" w:date="2022-04-07T16:04:00Z"/>
    <w:sdt>
      <w:sdtPr>
        <w:rPr>
          <w:rFonts w:ascii="Courier New" w:eastAsiaTheme="minorHAnsi" w:hAnsi="Courier New" w:cs="Courier New"/>
          <w:b w:val="0"/>
          <w:color w:val="auto"/>
          <w:sz w:val="22"/>
          <w:szCs w:val="22"/>
          <w:u w:val="none"/>
          <w:lang w:eastAsia="en-US"/>
        </w:rPr>
        <w:id w:val="236919166"/>
        <w:docPartObj>
          <w:docPartGallery w:val="Table of Contents"/>
          <w:docPartUnique/>
        </w:docPartObj>
      </w:sdtPr>
      <w:sdtEndPr>
        <w:rPr>
          <w:bCs/>
          <w:color w:val="000000" w:themeColor="text1"/>
        </w:rPr>
      </w:sdtEndPr>
      <w:sdtContent>
        <w:customXmlInsRangeEnd w:id="2023"/>
        <w:p w14:paraId="408D8168" w14:textId="77777777" w:rsidR="008842C6" w:rsidRPr="00A85037" w:rsidRDefault="008842C6">
          <w:pPr>
            <w:pStyle w:val="Tartalomjegyzkcmsora"/>
            <w:numPr>
              <w:ilvl w:val="0"/>
              <w:numId w:val="0"/>
            </w:numPr>
            <w:jc w:val="center"/>
            <w:rPr>
              <w:ins w:id="2024" w:author="Céges" w:date="2022-04-07T16:04:00Z"/>
              <w:rFonts w:ascii="Courier New" w:hAnsi="Courier New" w:cs="Courier New"/>
              <w:color w:val="auto"/>
              <w:rPrChange w:id="2025" w:author="Céges" w:date="2022-04-17T13:37:00Z">
                <w:rPr>
                  <w:ins w:id="2026" w:author="Céges" w:date="2022-04-07T16:04:00Z"/>
                </w:rPr>
              </w:rPrChange>
            </w:rPr>
            <w:pPrChange w:id="2027" w:author="Céges" w:date="2022-04-17T13:37:00Z">
              <w:pPr>
                <w:pStyle w:val="Tartalomjegyzkcmsora"/>
              </w:pPr>
            </w:pPrChange>
          </w:pPr>
          <w:ins w:id="2028" w:author="Céges" w:date="2022-04-07T16:04:00Z">
            <w:r w:rsidRPr="00A85037">
              <w:rPr>
                <w:rFonts w:ascii="Courier New" w:hAnsi="Courier New" w:cs="Courier New"/>
                <w:color w:val="auto"/>
                <w:rPrChange w:id="2029" w:author="Céges" w:date="2022-04-17T13:37:00Z">
                  <w:rPr/>
                </w:rPrChange>
              </w:rPr>
              <w:t>Tartalom</w:t>
            </w:r>
          </w:ins>
          <w:ins w:id="2030" w:author="Céges" w:date="2022-04-17T13:37:00Z">
            <w:r w:rsidRPr="00A85037">
              <w:rPr>
                <w:rFonts w:ascii="Courier New" w:hAnsi="Courier New" w:cs="Courier New"/>
                <w:color w:val="auto"/>
                <w:rPrChange w:id="2031" w:author="Céges" w:date="2022-04-17T13:37:00Z">
                  <w:rPr>
                    <w:rFonts w:ascii="Courier New" w:hAnsi="Courier New" w:cs="Courier New"/>
                  </w:rPr>
                </w:rPrChange>
              </w:rPr>
              <w:t>jegyzék</w:t>
            </w:r>
          </w:ins>
        </w:p>
        <w:p w14:paraId="4EAED70F" w14:textId="1E40EDFF" w:rsidR="003D7B57" w:rsidRDefault="008842C6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ins w:id="2032" w:author="Céges" w:date="2022-04-07T16:04:00Z">
            <w:r w:rsidRPr="00143E93">
              <w:rPr>
                <w:rFonts w:cs="Courier New"/>
              </w:rPr>
              <w:fldChar w:fldCharType="begin"/>
            </w:r>
            <w:r w:rsidRPr="005855B2">
              <w:rPr>
                <w:rFonts w:cs="Courier New"/>
                <w:rPrChange w:id="2033" w:author="Céges" w:date="2022-04-17T13:36:00Z">
                  <w:rPr/>
                </w:rPrChange>
              </w:rPr>
              <w:instrText xml:space="preserve"> TOC \o "1-3" \h \z \u </w:instrText>
            </w:r>
            <w:r w:rsidRPr="00143E93">
              <w:rPr>
                <w:rFonts w:cs="Courier New"/>
                <w:rPrChange w:id="2034" w:author="Céges" w:date="2022-04-17T13:36:00Z">
                  <w:rPr>
                    <w:rFonts w:cs="Courier New"/>
                    <w:b/>
                    <w:bCs/>
                  </w:rPr>
                </w:rPrChange>
              </w:rPr>
              <w:fldChar w:fldCharType="separate"/>
            </w:r>
          </w:ins>
          <w:bookmarkStart w:id="2035" w:name="_GoBack"/>
          <w:bookmarkEnd w:id="2035"/>
          <w:r w:rsidR="003D7B57" w:rsidRPr="00721BC6">
            <w:rPr>
              <w:rStyle w:val="Hiperhivatkozs"/>
              <w:noProof/>
            </w:rPr>
            <w:fldChar w:fldCharType="begin"/>
          </w:r>
          <w:r w:rsidR="003D7B57" w:rsidRPr="00721BC6">
            <w:rPr>
              <w:rStyle w:val="Hiperhivatkozs"/>
              <w:noProof/>
            </w:rPr>
            <w:instrText xml:space="preserve"> </w:instrText>
          </w:r>
          <w:r w:rsidR="003D7B57">
            <w:rPr>
              <w:noProof/>
            </w:rPr>
            <w:instrText>HYPERLINK \l "_Toc101257677"</w:instrText>
          </w:r>
          <w:r w:rsidR="003D7B57" w:rsidRPr="00721BC6">
            <w:rPr>
              <w:rStyle w:val="Hiperhivatkozs"/>
              <w:noProof/>
            </w:rPr>
            <w:instrText xml:space="preserve"> </w:instrText>
          </w:r>
          <w:r w:rsidR="003D7B57" w:rsidRPr="00721BC6">
            <w:rPr>
              <w:rStyle w:val="Hiperhivatkozs"/>
              <w:noProof/>
            </w:rPr>
          </w:r>
          <w:r w:rsidR="003D7B57" w:rsidRPr="00721BC6">
            <w:rPr>
              <w:rStyle w:val="Hiperhivatkozs"/>
              <w:noProof/>
            </w:rPr>
            <w:fldChar w:fldCharType="separate"/>
          </w:r>
          <w:r w:rsidR="003D7B57" w:rsidRPr="00721BC6">
            <w:rPr>
              <w:rStyle w:val="Hiperhivatkozs"/>
              <w:rFonts w:cs="Courier New"/>
              <w:noProof/>
            </w:rPr>
            <w:t>1.</w:t>
          </w:r>
          <w:r w:rsidR="003D7B57">
            <w:rPr>
              <w:rFonts w:asciiTheme="minorHAnsi" w:eastAsiaTheme="minorEastAsia" w:hAnsiTheme="minorHAnsi"/>
              <w:noProof/>
              <w:color w:val="auto"/>
              <w:lang w:eastAsia="hu-HU"/>
            </w:rPr>
            <w:tab/>
          </w:r>
          <w:r w:rsidR="003D7B57" w:rsidRPr="00721BC6">
            <w:rPr>
              <w:rStyle w:val="Hiperhivatkozs"/>
              <w:rFonts w:cs="Courier New"/>
              <w:noProof/>
            </w:rPr>
            <w:t>Bevezetés, a téma ismertetése, témaválasztás indoklása:</w:t>
          </w:r>
          <w:r w:rsidR="003D7B57">
            <w:rPr>
              <w:noProof/>
              <w:webHidden/>
            </w:rPr>
            <w:tab/>
          </w:r>
          <w:r w:rsidR="003D7B57">
            <w:rPr>
              <w:noProof/>
              <w:webHidden/>
            </w:rPr>
            <w:fldChar w:fldCharType="begin"/>
          </w:r>
          <w:r w:rsidR="003D7B57">
            <w:rPr>
              <w:noProof/>
              <w:webHidden/>
            </w:rPr>
            <w:instrText xml:space="preserve"> PAGEREF _Toc101257677 \h </w:instrText>
          </w:r>
          <w:r w:rsidR="003D7B57">
            <w:rPr>
              <w:noProof/>
              <w:webHidden/>
            </w:rPr>
          </w:r>
          <w:r w:rsidR="003D7B57">
            <w:rPr>
              <w:noProof/>
              <w:webHidden/>
            </w:rPr>
            <w:fldChar w:fldCharType="separate"/>
          </w:r>
          <w:r w:rsidR="003D7B57">
            <w:rPr>
              <w:noProof/>
              <w:webHidden/>
            </w:rPr>
            <w:t>2</w:t>
          </w:r>
          <w:r w:rsidR="003D7B57">
            <w:rPr>
              <w:noProof/>
              <w:webHidden/>
            </w:rPr>
            <w:fldChar w:fldCharType="end"/>
          </w:r>
          <w:r w:rsidR="003D7B57" w:rsidRPr="00721BC6">
            <w:rPr>
              <w:rStyle w:val="Hiperhivatkozs"/>
              <w:noProof/>
            </w:rPr>
            <w:fldChar w:fldCharType="end"/>
          </w:r>
        </w:p>
        <w:p w14:paraId="247D41B4" w14:textId="62E94C47" w:rsidR="003D7B57" w:rsidRDefault="003D7B5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78" w:history="1">
            <w:r w:rsidRPr="00721BC6">
              <w:rPr>
                <w:rStyle w:val="Hiperhivatkozs"/>
                <w:rFonts w:cs="Courier New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E5567" w14:textId="7BDE3657" w:rsidR="003D7B57" w:rsidRDefault="003D7B57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79" w:history="1">
            <w:r w:rsidRPr="00721BC6">
              <w:rPr>
                <w:rStyle w:val="Hiperhivatkozs"/>
                <w:rFonts w:cs="Courier New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rFonts w:cs="Courier New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F4767" w14:textId="278FCBBA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80" w:history="1">
            <w:r w:rsidRPr="00721BC6">
              <w:rPr>
                <w:rStyle w:val="Hiperhivatkozs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Kódolási konvenciók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2557" w14:textId="6FA9FBD3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81" w:history="1">
            <w:r w:rsidRPr="00721BC6">
              <w:rPr>
                <w:rStyle w:val="Hiperhivatkozs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Könyvtárszerkezet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C5C3E" w14:textId="21B2B396" w:rsidR="003D7B57" w:rsidRDefault="003D7B57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82" w:history="1">
            <w:r w:rsidRPr="00721BC6">
              <w:rPr>
                <w:rStyle w:val="Hiperhivatkozs"/>
                <w:rFonts w:cs="Courier New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rFonts w:cs="Courier New"/>
                <w:noProof/>
              </w:rPr>
              <w:t>Backend (Laravel)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B5DA4" w14:textId="6A90BC19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83" w:history="1">
            <w:r w:rsidRPr="00721BC6">
              <w:rPr>
                <w:rStyle w:val="Hiperhivatkozs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40903" w14:textId="66CE354F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84" w:history="1">
            <w:r w:rsidRPr="00721BC6">
              <w:rPr>
                <w:rStyle w:val="Hiperhivatkozs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A86E9" w14:textId="7105F327" w:rsidR="003D7B57" w:rsidRDefault="003D7B57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85" w:history="1">
            <w:r w:rsidRPr="00721BC6">
              <w:rPr>
                <w:rStyle w:val="Hiperhivatkozs"/>
                <w:b/>
                <w:noProof/>
              </w:rPr>
              <w:t>1.4.1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BaseController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69C25" w14:textId="76BEAC7A" w:rsidR="003D7B57" w:rsidRDefault="003D7B57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86" w:history="1">
            <w:r w:rsidRPr="00721BC6">
              <w:rPr>
                <w:rStyle w:val="Hiperhivatkozs"/>
                <w:noProof/>
              </w:rPr>
              <w:t>1.4.2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AuthController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108E4" w14:textId="730EA5D8" w:rsidR="003D7B57" w:rsidRDefault="003D7B57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87" w:history="1">
            <w:r w:rsidRPr="00721BC6">
              <w:rPr>
                <w:rStyle w:val="Hiperhivatkozs"/>
                <w:noProof/>
              </w:rPr>
              <w:t>1.4.3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UserController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ED751" w14:textId="367B1FA1" w:rsidR="003D7B57" w:rsidRDefault="003D7B57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88" w:history="1">
            <w:r w:rsidRPr="00721BC6">
              <w:rPr>
                <w:rStyle w:val="Hiperhivatkozs"/>
                <w:noProof/>
              </w:rPr>
              <w:t>1.4.4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DataController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6F2A7" w14:textId="47665CA3" w:rsidR="003D7B57" w:rsidRDefault="003D7B57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89" w:history="1">
            <w:r w:rsidRPr="00721BC6">
              <w:rPr>
                <w:rStyle w:val="Hiperhivatkozs"/>
                <w:noProof/>
              </w:rPr>
              <w:t>1.4.5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MealController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7BB4E" w14:textId="6DC3AE32" w:rsidR="003D7B57" w:rsidRDefault="003D7B57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90" w:history="1">
            <w:r w:rsidRPr="00721BC6">
              <w:rPr>
                <w:rStyle w:val="Hiperhivatkozs"/>
                <w:noProof/>
              </w:rPr>
              <w:t>1.4.6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94027" w14:textId="028E75A0" w:rsidR="003D7B57" w:rsidRDefault="003D7B57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91" w:history="1">
            <w:r w:rsidRPr="00721BC6">
              <w:rPr>
                <w:rStyle w:val="Hiperhivatkozs"/>
                <w:noProof/>
              </w:rPr>
              <w:t>1.4.7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Meal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F0770" w14:textId="3EDCBE08" w:rsidR="003D7B57" w:rsidRDefault="003D7B57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92" w:history="1">
            <w:r w:rsidRPr="00721BC6">
              <w:rPr>
                <w:rStyle w:val="Hiperhivatkozs"/>
                <w:noProof/>
              </w:rPr>
              <w:t>1.4.8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D3A6B" w14:textId="5848E40D" w:rsidR="003D7B57" w:rsidRDefault="003D7B57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93" w:history="1">
            <w:r w:rsidRPr="00721BC6">
              <w:rPr>
                <w:rStyle w:val="Hiperhivatkozs"/>
                <w:rFonts w:cs="Courier New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rFonts w:cs="Courier New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6CF79" w14:textId="34F50E2A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94" w:history="1">
            <w:r w:rsidRPr="00721BC6">
              <w:rPr>
                <w:rStyle w:val="Hiperhivatkozs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Backend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21C11" w14:textId="1D39B051" w:rsidR="003D7B57" w:rsidRDefault="003D7B57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95" w:history="1">
            <w:r w:rsidRPr="00721BC6">
              <w:rPr>
                <w:rStyle w:val="Hiperhivatkozs"/>
                <w:noProof/>
              </w:rPr>
              <w:t>1.5.1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UserTest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B7A1D" w14:textId="23EAE81C" w:rsidR="003D7B57" w:rsidRDefault="003D7B57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96" w:history="1">
            <w:r w:rsidRPr="00721BC6">
              <w:rPr>
                <w:rStyle w:val="Hiperhivatkozs"/>
                <w:noProof/>
              </w:rPr>
              <w:t>1.5.2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87E62" w14:textId="1DD0D75D" w:rsidR="003D7B57" w:rsidRDefault="003D7B57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697" w:history="1">
            <w:r w:rsidRPr="00721BC6">
              <w:rPr>
                <w:rStyle w:val="Hiperhivatkozs"/>
                <w:noProof/>
              </w:rPr>
              <w:t>1.5.3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Meals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532E6" w14:textId="49B96504" w:rsidR="003D7B57" w:rsidRDefault="003D7B57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00" w:history="1">
            <w:r w:rsidRPr="00721BC6">
              <w:rPr>
                <w:rStyle w:val="Hiperhivatkozs"/>
                <w:rFonts w:cs="Courier New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rFonts w:cs="Courier New"/>
                <w:noProof/>
              </w:rPr>
              <w:t>Ismert hibák a kódban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E44FF" w14:textId="0F3BF8C8" w:rsidR="003D7B57" w:rsidRDefault="003D7B57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01" w:history="1">
            <w:r w:rsidRPr="00721BC6">
              <w:rPr>
                <w:rStyle w:val="Hiperhivatkozs"/>
                <w:rFonts w:cs="Courier New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rFonts w:cs="Courier New"/>
                <w:noProof/>
              </w:rPr>
              <w:t>Asztali 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9C141" w14:textId="5040D8B7" w:rsidR="003D7B57" w:rsidRDefault="003D7B57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02" w:history="1">
            <w:r w:rsidRPr="00721BC6">
              <w:rPr>
                <w:rStyle w:val="Hiperhivatkozs"/>
                <w:rFonts w:cs="Courier New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rFonts w:cs="Courier New"/>
                <w:noProof/>
              </w:rPr>
              <w:t>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7B38F" w14:textId="4BD889BE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03" w:history="1">
            <w:r w:rsidRPr="00721BC6">
              <w:rPr>
                <w:rStyle w:val="Hiperhivatkozs"/>
                <w:rFonts w:cs="Courier New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rFonts w:cs="Courier New"/>
                <w:noProof/>
              </w:rPr>
              <w:t>LifeStyle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0195E" w14:textId="184336C0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04" w:history="1">
            <w:r w:rsidRPr="00721BC6">
              <w:rPr>
                <w:rStyle w:val="Hiperhivatkozs"/>
                <w:rFonts w:cs="Courier New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rFonts w:cs="Courier New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E945" w14:textId="514E2224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05" w:history="1">
            <w:r w:rsidRPr="00721BC6">
              <w:rPr>
                <w:rStyle w:val="Hiperhivatkozs"/>
                <w:rFonts w:cs="Courier New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rFonts w:cs="Courier New"/>
                <w:noProof/>
              </w:rPr>
              <w:t>ViewController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69F6E" w14:textId="241AC93A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06" w:history="1">
            <w:r w:rsidRPr="00721BC6">
              <w:rPr>
                <w:rStyle w:val="Hiperhivatkozs"/>
                <w:rFonts w:cs="Courier New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rFonts w:cs="Courier New"/>
                <w:noProof/>
              </w:rPr>
              <w:t>RapiController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F34FA" w14:textId="1D1FE3EB" w:rsidR="003D7B57" w:rsidRDefault="003D7B57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07" w:history="1">
            <w:r w:rsidRPr="00721BC6">
              <w:rPr>
                <w:rStyle w:val="Hiperhivatkozs"/>
                <w:rFonts w:cs="Courier New"/>
                <w:noProof/>
              </w:rPr>
              <w:t>1.10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rFonts w:cs="Courier New"/>
                <w:noProof/>
                <w:shd w:val="clear" w:color="auto" w:fill="E8F2FE"/>
              </w:rPr>
              <w:t>DataModel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02885" w14:textId="3CC58069" w:rsidR="003D7B57" w:rsidRDefault="003D7B57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08" w:history="1">
            <w:r w:rsidRPr="00721BC6">
              <w:rPr>
                <w:rStyle w:val="Hiperhivatkozs"/>
                <w:rFonts w:cs="Courier New"/>
                <w:noProof/>
              </w:rPr>
              <w:t>1.11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rFonts w:cs="Courier New"/>
                <w:noProof/>
                <w:shd w:val="clear" w:color="auto" w:fill="E8F2FE"/>
              </w:rPr>
              <w:t>MealModel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F5E04" w14:textId="399B43AD" w:rsidR="003D7B57" w:rsidRDefault="003D7B57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09" w:history="1">
            <w:r w:rsidRPr="00721BC6">
              <w:rPr>
                <w:rStyle w:val="Hiperhivatkozs"/>
                <w:rFonts w:cs="Courier New"/>
                <w:noProof/>
              </w:rPr>
              <w:t>1.12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rFonts w:cs="Courier New"/>
                <w:noProof/>
                <w:shd w:val="clear" w:color="auto" w:fill="D4D4D4"/>
              </w:rPr>
              <w:t>UserModel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6A847" w14:textId="2CA2B81F" w:rsidR="003D7B57" w:rsidRDefault="003D7B57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10" w:history="1">
            <w:r w:rsidRPr="00721BC6">
              <w:rPr>
                <w:rStyle w:val="Hiperhivatkozs"/>
                <w:rFonts w:eastAsia="Times New Roman" w:cs="Courier New"/>
                <w:noProof/>
                <w:lang w:eastAsia="hu-HU"/>
              </w:rPr>
              <w:t>1.13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rFonts w:eastAsia="Times New Roman" w:cs="Courier New"/>
                <w:noProof/>
                <w:lang w:eastAsia="hu-HU"/>
              </w:rPr>
              <w:t>RapiModel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28A0D" w14:textId="13096F89" w:rsidR="003D7B57" w:rsidRDefault="003D7B57">
          <w:pPr>
            <w:pStyle w:val="TJ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11" w:history="1">
            <w:r w:rsidRPr="00721BC6">
              <w:rPr>
                <w:rStyle w:val="Hiperhivatkozs"/>
                <w:noProof/>
              </w:rPr>
              <w:t>1.14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701E6" w14:textId="0CBF2826" w:rsidR="003D7B57" w:rsidRDefault="003D7B5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12" w:history="1">
            <w:r w:rsidRPr="00721BC6">
              <w:rPr>
                <w:rStyle w:val="Hiperhivatkozs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Webes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07A9E" w14:textId="0B42914C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13" w:history="1">
            <w:r w:rsidRPr="00721BC6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Indítás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CE3BA" w14:textId="009CC504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14" w:history="1">
            <w:r w:rsidRPr="00721BC6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Megjegyzés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938BA" w14:textId="2EDC5903" w:rsidR="003D7B57" w:rsidRDefault="003D7B5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15" w:history="1">
            <w:r w:rsidRPr="00721BC6">
              <w:rPr>
                <w:rStyle w:val="Hiperhivatkozs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Felhasználása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20F76" w14:textId="242E4004" w:rsidR="003D7B57" w:rsidRDefault="003D7B5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16" w:history="1">
            <w:r w:rsidRPr="00721BC6">
              <w:rPr>
                <w:rStyle w:val="Hiperhivatkozs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Frontend mappaszerkezet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7FE2E" w14:textId="2A2FE2EC" w:rsidR="003D7B57" w:rsidRDefault="003D7B57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17" w:history="1">
            <w:r w:rsidRPr="00721BC6">
              <w:rPr>
                <w:rStyle w:val="Hiperhivatkozs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Komponensek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EFC28" w14:textId="1E57C66E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18" w:history="1">
            <w:r w:rsidRPr="00721BC6">
              <w:rPr>
                <w:rStyle w:val="Hiperhivatkozs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BMi komponens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C7560" w14:textId="52CD3B80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19" w:history="1">
            <w:r w:rsidRPr="00721BC6">
              <w:rPr>
                <w:rStyle w:val="Hiperhivatkozs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Home komponens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FE4D4" w14:textId="39D475C0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20" w:history="1">
            <w:r w:rsidRPr="00721BC6">
              <w:rPr>
                <w:rStyle w:val="Hiperhivatkozs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Login komponens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A63B8" w14:textId="1E743513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21" w:history="1">
            <w:r w:rsidRPr="00721BC6">
              <w:rPr>
                <w:rStyle w:val="Hiperhivatkozs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Meal komponens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0675C" w14:textId="5FAF688F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22" w:history="1">
            <w:r w:rsidRPr="00721BC6">
              <w:rPr>
                <w:rStyle w:val="Hiperhivatkozs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Register komponens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9DBE9" w14:textId="3F43AEB1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23" w:history="1">
            <w:r w:rsidRPr="00721BC6">
              <w:rPr>
                <w:rStyle w:val="Hiperhivatkozs"/>
                <w:noProof/>
              </w:rPr>
              <w:t>5.6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About komponens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48ED" w14:textId="01129272" w:rsidR="003D7B57" w:rsidRDefault="003D7B57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24" w:history="1">
            <w:r w:rsidRPr="00721BC6">
              <w:rPr>
                <w:rStyle w:val="Hiperhivatkozs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rFonts w:cs="Courier New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856F5" w14:textId="0817A814" w:rsidR="003D7B57" w:rsidRDefault="003D7B57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hu-HU"/>
            </w:rPr>
          </w:pPr>
          <w:hyperlink w:anchor="_Toc101257725" w:history="1">
            <w:r w:rsidRPr="00721BC6">
              <w:rPr>
                <w:rStyle w:val="Hiperhivatkozs"/>
                <w:noProof/>
              </w:rPr>
              <w:t>5.7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hu-HU"/>
              </w:rPr>
              <w:tab/>
            </w:r>
            <w:r w:rsidRPr="00721BC6">
              <w:rPr>
                <w:rStyle w:val="Hiperhivatkozs"/>
                <w:noProof/>
              </w:rPr>
              <w:t>Webes felület „beüzemelése”: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_Toc101257725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82A94" w14:textId="0707BB73" w:rsidR="008842C6" w:rsidRDefault="008842C6" w:rsidP="008842C6">
          <w:pPr>
            <w:jc w:val="both"/>
            <w:rPr>
              <w:rFonts w:cs="Courier New"/>
              <w:bCs/>
            </w:rPr>
          </w:pPr>
          <w:ins w:id="2036" w:author="Céges" w:date="2022-04-07T16:04:00Z">
            <w:r w:rsidRPr="00143E93">
              <w:rPr>
                <w:rFonts w:cs="Courier New"/>
                <w:b/>
                <w:bCs/>
              </w:rPr>
              <w:fldChar w:fldCharType="end"/>
            </w:r>
          </w:ins>
        </w:p>
        <w:customXmlInsRangeStart w:id="2037" w:author="Céges" w:date="2022-04-07T16:04:00Z"/>
      </w:sdtContent>
    </w:sdt>
    <w:customXmlInsRangeEnd w:id="2037"/>
    <w:p w14:paraId="0F941F9D" w14:textId="77777777" w:rsidR="008842C6" w:rsidRPr="006C1D7F" w:rsidRDefault="008842C6" w:rsidP="006C1D7F">
      <w:pPr>
        <w:ind w:left="709"/>
        <w:rPr>
          <w:rPrChange w:id="2038" w:author="Céges" w:date="2022-04-17T13:36:00Z">
            <w:rPr>
              <w:rFonts w:cs="Courier New"/>
              <w:sz w:val="28"/>
              <w:szCs w:val="28"/>
            </w:rPr>
          </w:rPrChange>
        </w:rPr>
      </w:pPr>
    </w:p>
    <w:sectPr w:rsidR="008842C6" w:rsidRPr="006C1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1423C0" w14:textId="77777777" w:rsidR="00925ACD" w:rsidRDefault="00925ACD" w:rsidP="00546A91">
      <w:pPr>
        <w:spacing w:after="0" w:line="240" w:lineRule="auto"/>
      </w:pPr>
      <w:r>
        <w:separator/>
      </w:r>
    </w:p>
  </w:endnote>
  <w:endnote w:type="continuationSeparator" w:id="0">
    <w:p w14:paraId="012FD6D0" w14:textId="77777777" w:rsidR="00925ACD" w:rsidRDefault="00925ACD" w:rsidP="0054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ova">
    <w:panose1 w:val="020B0504020202020204"/>
    <w:charset w:val="EE"/>
    <w:family w:val="swiss"/>
    <w:pitch w:val="variable"/>
    <w:sig w:usb0="2000028F" w:usb1="00000002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D01C2" w14:textId="77777777" w:rsidR="00925ACD" w:rsidRDefault="00925ACD" w:rsidP="00546A91">
      <w:pPr>
        <w:spacing w:after="0" w:line="240" w:lineRule="auto"/>
      </w:pPr>
      <w:r>
        <w:separator/>
      </w:r>
    </w:p>
  </w:footnote>
  <w:footnote w:type="continuationSeparator" w:id="0">
    <w:p w14:paraId="4937CC00" w14:textId="77777777" w:rsidR="00925ACD" w:rsidRDefault="00925ACD" w:rsidP="00546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225F"/>
    <w:multiLevelType w:val="hybridMultilevel"/>
    <w:tmpl w:val="00342D7C"/>
    <w:lvl w:ilvl="0" w:tplc="536A96C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410B"/>
    <w:multiLevelType w:val="hybridMultilevel"/>
    <w:tmpl w:val="4A18E1BA"/>
    <w:lvl w:ilvl="0" w:tplc="040E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0F11EAD"/>
    <w:multiLevelType w:val="hybridMultilevel"/>
    <w:tmpl w:val="2D10463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F152B"/>
    <w:multiLevelType w:val="hybridMultilevel"/>
    <w:tmpl w:val="9800BDC8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7F1898"/>
    <w:multiLevelType w:val="multilevel"/>
    <w:tmpl w:val="4DD2C062"/>
    <w:lvl w:ilvl="0">
      <w:start w:val="1"/>
      <w:numFmt w:val="decimal"/>
      <w:pStyle w:val="Cmsor1"/>
      <w:lvlText w:val="%1"/>
      <w:lvlJc w:val="left"/>
      <w:pPr>
        <w:ind w:left="1425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Cmsor2"/>
      <w:lvlText w:val="%1.%2"/>
      <w:lvlJc w:val="left"/>
      <w:pPr>
        <w:ind w:left="1569" w:hanging="576"/>
      </w:pPr>
    </w:lvl>
    <w:lvl w:ilvl="2">
      <w:start w:val="1"/>
      <w:numFmt w:val="decimal"/>
      <w:pStyle w:val="Cmsor3"/>
      <w:lvlText w:val="%1.%2.%3"/>
      <w:lvlJc w:val="left"/>
      <w:pPr>
        <w:ind w:left="2564" w:hanging="720"/>
      </w:pPr>
    </w:lvl>
    <w:lvl w:ilvl="3">
      <w:start w:val="1"/>
      <w:numFmt w:val="decimal"/>
      <w:pStyle w:val="Cmsor4"/>
      <w:lvlText w:val="%1.%2.%3.%4"/>
      <w:lvlJc w:val="left"/>
      <w:pPr>
        <w:ind w:left="1857" w:hanging="864"/>
      </w:pPr>
    </w:lvl>
    <w:lvl w:ilvl="4">
      <w:start w:val="1"/>
      <w:numFmt w:val="decimal"/>
      <w:pStyle w:val="Cmsor5"/>
      <w:lvlText w:val="%1.%2.%3.%4.%5"/>
      <w:lvlJc w:val="left"/>
      <w:pPr>
        <w:ind w:left="2001" w:hanging="1008"/>
      </w:pPr>
    </w:lvl>
    <w:lvl w:ilvl="5">
      <w:start w:val="1"/>
      <w:numFmt w:val="decimal"/>
      <w:pStyle w:val="Cmsor6"/>
      <w:lvlText w:val="%1.%2.%3.%4.%5.%6"/>
      <w:lvlJc w:val="left"/>
      <w:pPr>
        <w:ind w:left="2145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2289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2433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2577" w:hanging="1584"/>
      </w:pPr>
    </w:lvl>
  </w:abstractNum>
  <w:abstractNum w:abstractNumId="5" w15:restartNumberingAfterBreak="0">
    <w:nsid w:val="2B050E90"/>
    <w:multiLevelType w:val="hybridMultilevel"/>
    <w:tmpl w:val="DC7C09A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C7EB9"/>
    <w:multiLevelType w:val="hybridMultilevel"/>
    <w:tmpl w:val="C104649A"/>
    <w:lvl w:ilvl="0" w:tplc="040E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369820A8"/>
    <w:multiLevelType w:val="multilevel"/>
    <w:tmpl w:val="F5AECCC2"/>
    <w:lvl w:ilvl="0">
      <w:start w:val="1"/>
      <w:numFmt w:val="decimal"/>
      <w:suff w:val="space"/>
      <w:lvlText w:val="%1. fejezet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36AC1B7C"/>
    <w:multiLevelType w:val="multilevel"/>
    <w:tmpl w:val="38068C7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9104E10"/>
    <w:multiLevelType w:val="hybridMultilevel"/>
    <w:tmpl w:val="0C36CB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759F8"/>
    <w:multiLevelType w:val="hybridMultilevel"/>
    <w:tmpl w:val="959C0CDC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E242B83"/>
    <w:multiLevelType w:val="hybridMultilevel"/>
    <w:tmpl w:val="4A18E1BA"/>
    <w:lvl w:ilvl="0" w:tplc="040E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EF33CBF"/>
    <w:multiLevelType w:val="hybridMultilevel"/>
    <w:tmpl w:val="D41E121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25760"/>
    <w:multiLevelType w:val="hybridMultilevel"/>
    <w:tmpl w:val="8C22607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D1DF8"/>
    <w:multiLevelType w:val="hybridMultilevel"/>
    <w:tmpl w:val="DF02E2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05EB9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5402CD9"/>
    <w:multiLevelType w:val="hybridMultilevel"/>
    <w:tmpl w:val="A662942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D6EDEBA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A316254"/>
    <w:multiLevelType w:val="hybridMultilevel"/>
    <w:tmpl w:val="1A72D8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70C71"/>
    <w:multiLevelType w:val="hybridMultilevel"/>
    <w:tmpl w:val="000AF52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477AF4"/>
    <w:multiLevelType w:val="hybridMultilevel"/>
    <w:tmpl w:val="E1CE5B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3C7B75"/>
    <w:multiLevelType w:val="hybridMultilevel"/>
    <w:tmpl w:val="1A72D8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E526A"/>
    <w:multiLevelType w:val="hybridMultilevel"/>
    <w:tmpl w:val="F6A0F0FE"/>
    <w:lvl w:ilvl="0" w:tplc="040E000F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BF1993"/>
    <w:multiLevelType w:val="hybridMultilevel"/>
    <w:tmpl w:val="9E64E7C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8"/>
  </w:num>
  <w:num w:numId="4">
    <w:abstractNumId w:val="1"/>
  </w:num>
  <w:num w:numId="5">
    <w:abstractNumId w:val="16"/>
  </w:num>
  <w:num w:numId="6">
    <w:abstractNumId w:val="11"/>
  </w:num>
  <w:num w:numId="7">
    <w:abstractNumId w:val="18"/>
  </w:num>
  <w:num w:numId="8">
    <w:abstractNumId w:val="15"/>
  </w:num>
  <w:num w:numId="9">
    <w:abstractNumId w:val="7"/>
  </w:num>
  <w:num w:numId="10">
    <w:abstractNumId w:val="4"/>
  </w:num>
  <w:num w:numId="11">
    <w:abstractNumId w:val="14"/>
  </w:num>
  <w:num w:numId="12">
    <w:abstractNumId w:val="2"/>
  </w:num>
  <w:num w:numId="13">
    <w:abstractNumId w:val="12"/>
  </w:num>
  <w:num w:numId="14">
    <w:abstractNumId w:val="5"/>
  </w:num>
  <w:num w:numId="15">
    <w:abstractNumId w:val="22"/>
  </w:num>
  <w:num w:numId="16">
    <w:abstractNumId w:val="6"/>
  </w:num>
  <w:num w:numId="17">
    <w:abstractNumId w:val="9"/>
  </w:num>
  <w:num w:numId="18">
    <w:abstractNumId w:val="0"/>
  </w:num>
  <w:num w:numId="19">
    <w:abstractNumId w:val="10"/>
  </w:num>
  <w:num w:numId="20">
    <w:abstractNumId w:val="21"/>
  </w:num>
  <w:num w:numId="21">
    <w:abstractNumId w:val="3"/>
  </w:num>
  <w:num w:numId="22">
    <w:abstractNumId w:val="17"/>
  </w:num>
  <w:num w:numId="23">
    <w:abstractNumId w:val="20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éges">
    <w15:presenceInfo w15:providerId="Windows Live" w15:userId="d83c58cc706b4d18"/>
  </w15:person>
  <w15:person w15:author="szucs.norb3rt0424@gmail.com">
    <w15:presenceInfo w15:providerId="Windows Live" w15:userId="983b2f493032ba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FB"/>
    <w:rsid w:val="00015213"/>
    <w:rsid w:val="000A27C5"/>
    <w:rsid w:val="000C5908"/>
    <w:rsid w:val="000D28EB"/>
    <w:rsid w:val="000F73A9"/>
    <w:rsid w:val="00110FC6"/>
    <w:rsid w:val="001439F8"/>
    <w:rsid w:val="00143E93"/>
    <w:rsid w:val="001649CF"/>
    <w:rsid w:val="001B0528"/>
    <w:rsid w:val="001B6FAC"/>
    <w:rsid w:val="001D0661"/>
    <w:rsid w:val="001D2DB9"/>
    <w:rsid w:val="001E7FC8"/>
    <w:rsid w:val="002005C7"/>
    <w:rsid w:val="00220901"/>
    <w:rsid w:val="002346C8"/>
    <w:rsid w:val="00241F70"/>
    <w:rsid w:val="002516F0"/>
    <w:rsid w:val="00263F17"/>
    <w:rsid w:val="002667B1"/>
    <w:rsid w:val="002A1CC5"/>
    <w:rsid w:val="002A22A2"/>
    <w:rsid w:val="002B0B79"/>
    <w:rsid w:val="002B0DFC"/>
    <w:rsid w:val="002C14D3"/>
    <w:rsid w:val="002D62A4"/>
    <w:rsid w:val="002E6B7A"/>
    <w:rsid w:val="00300517"/>
    <w:rsid w:val="003126DB"/>
    <w:rsid w:val="00373ABC"/>
    <w:rsid w:val="00382210"/>
    <w:rsid w:val="00395991"/>
    <w:rsid w:val="003C3E9A"/>
    <w:rsid w:val="003D39BB"/>
    <w:rsid w:val="003D7B57"/>
    <w:rsid w:val="00401E51"/>
    <w:rsid w:val="0043219B"/>
    <w:rsid w:val="00440A2F"/>
    <w:rsid w:val="0044293F"/>
    <w:rsid w:val="00460F6D"/>
    <w:rsid w:val="00470887"/>
    <w:rsid w:val="00470B11"/>
    <w:rsid w:val="00475A1F"/>
    <w:rsid w:val="00484F94"/>
    <w:rsid w:val="00493239"/>
    <w:rsid w:val="004B08BE"/>
    <w:rsid w:val="004B7B1D"/>
    <w:rsid w:val="00500F8B"/>
    <w:rsid w:val="00532D56"/>
    <w:rsid w:val="005356AB"/>
    <w:rsid w:val="00546A91"/>
    <w:rsid w:val="00553B5C"/>
    <w:rsid w:val="00567387"/>
    <w:rsid w:val="005855B2"/>
    <w:rsid w:val="005A0468"/>
    <w:rsid w:val="005A3161"/>
    <w:rsid w:val="005B3254"/>
    <w:rsid w:val="005C578D"/>
    <w:rsid w:val="005D058A"/>
    <w:rsid w:val="005D7CA8"/>
    <w:rsid w:val="005F0218"/>
    <w:rsid w:val="00602E24"/>
    <w:rsid w:val="00610EDA"/>
    <w:rsid w:val="00621949"/>
    <w:rsid w:val="00632C6F"/>
    <w:rsid w:val="006653CB"/>
    <w:rsid w:val="006C1D7F"/>
    <w:rsid w:val="006F7435"/>
    <w:rsid w:val="00772CD9"/>
    <w:rsid w:val="007837D8"/>
    <w:rsid w:val="007A371E"/>
    <w:rsid w:val="007A747C"/>
    <w:rsid w:val="007A7A22"/>
    <w:rsid w:val="007C35DE"/>
    <w:rsid w:val="007F0B7F"/>
    <w:rsid w:val="008358B1"/>
    <w:rsid w:val="00840CA3"/>
    <w:rsid w:val="00851308"/>
    <w:rsid w:val="00865546"/>
    <w:rsid w:val="00875A38"/>
    <w:rsid w:val="008842C6"/>
    <w:rsid w:val="0088582F"/>
    <w:rsid w:val="008A1664"/>
    <w:rsid w:val="008C2C67"/>
    <w:rsid w:val="008C402C"/>
    <w:rsid w:val="008C5C52"/>
    <w:rsid w:val="008E0334"/>
    <w:rsid w:val="008F4FA5"/>
    <w:rsid w:val="009171A5"/>
    <w:rsid w:val="00925ACD"/>
    <w:rsid w:val="00931992"/>
    <w:rsid w:val="0095223A"/>
    <w:rsid w:val="009E0583"/>
    <w:rsid w:val="009E1FB1"/>
    <w:rsid w:val="009E1FB7"/>
    <w:rsid w:val="009F3070"/>
    <w:rsid w:val="00A069D1"/>
    <w:rsid w:val="00A1754D"/>
    <w:rsid w:val="00A41B24"/>
    <w:rsid w:val="00A5666D"/>
    <w:rsid w:val="00A85037"/>
    <w:rsid w:val="00A87C97"/>
    <w:rsid w:val="00AA60FB"/>
    <w:rsid w:val="00AB706B"/>
    <w:rsid w:val="00AC0074"/>
    <w:rsid w:val="00B06A11"/>
    <w:rsid w:val="00B16A20"/>
    <w:rsid w:val="00B1754A"/>
    <w:rsid w:val="00B30162"/>
    <w:rsid w:val="00B62E7C"/>
    <w:rsid w:val="00B875AA"/>
    <w:rsid w:val="00B9015D"/>
    <w:rsid w:val="00B94619"/>
    <w:rsid w:val="00B9621D"/>
    <w:rsid w:val="00BC4B8E"/>
    <w:rsid w:val="00BD3F81"/>
    <w:rsid w:val="00BE1D4A"/>
    <w:rsid w:val="00C247F3"/>
    <w:rsid w:val="00C52395"/>
    <w:rsid w:val="00C64050"/>
    <w:rsid w:val="00CB3C3B"/>
    <w:rsid w:val="00CD0A80"/>
    <w:rsid w:val="00CE242C"/>
    <w:rsid w:val="00CF71E7"/>
    <w:rsid w:val="00D0619A"/>
    <w:rsid w:val="00D1282C"/>
    <w:rsid w:val="00D13110"/>
    <w:rsid w:val="00D93BC9"/>
    <w:rsid w:val="00DC294F"/>
    <w:rsid w:val="00DD41AE"/>
    <w:rsid w:val="00DE022B"/>
    <w:rsid w:val="00DE6F51"/>
    <w:rsid w:val="00E34DCD"/>
    <w:rsid w:val="00E52165"/>
    <w:rsid w:val="00E60B09"/>
    <w:rsid w:val="00E83BEA"/>
    <w:rsid w:val="00E843F6"/>
    <w:rsid w:val="00E95044"/>
    <w:rsid w:val="00EA7E8D"/>
    <w:rsid w:val="00ED4803"/>
    <w:rsid w:val="00F16EFE"/>
    <w:rsid w:val="00F273FC"/>
    <w:rsid w:val="00F30AF8"/>
    <w:rsid w:val="00F4492F"/>
    <w:rsid w:val="00F57CAA"/>
    <w:rsid w:val="00F75F8E"/>
    <w:rsid w:val="00FA361E"/>
    <w:rsid w:val="00FD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E5B2"/>
  <w15:chartTrackingRefBased/>
  <w15:docId w15:val="{B1CC1BE6-A373-42D1-B008-FBC150E0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16EFE"/>
    <w:rPr>
      <w:rFonts w:ascii="Courier New" w:hAnsi="Courier New"/>
      <w:color w:val="000000" w:themeColor="text1"/>
    </w:rPr>
  </w:style>
  <w:style w:type="paragraph" w:styleId="Cmsor1">
    <w:name w:val="heading 1"/>
    <w:basedOn w:val="Norml"/>
    <w:next w:val="Norml"/>
    <w:link w:val="Cmsor1Char"/>
    <w:uiPriority w:val="9"/>
    <w:qFormat/>
    <w:rsid w:val="00F16EFE"/>
    <w:pPr>
      <w:keepNext/>
      <w:keepLines/>
      <w:numPr>
        <w:numId w:val="10"/>
      </w:numPr>
      <w:spacing w:after="0" w:line="480" w:lineRule="auto"/>
      <w:outlineLvl w:val="0"/>
    </w:pPr>
    <w:rPr>
      <w:rFonts w:asciiTheme="majorHAnsi" w:eastAsiaTheme="majorEastAsia" w:hAnsiTheme="majorHAnsi" w:cstheme="majorBidi"/>
      <w:b/>
      <w:sz w:val="36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16EFE"/>
    <w:pPr>
      <w:keepNext/>
      <w:keepLines/>
      <w:numPr>
        <w:ilvl w:val="1"/>
        <w:numId w:val="10"/>
      </w:numPr>
      <w:spacing w:before="40" w:after="120" w:line="240" w:lineRule="auto"/>
      <w:ind w:left="57" w:firstLine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B6FAC"/>
    <w:pPr>
      <w:keepNext/>
      <w:keepLines/>
      <w:numPr>
        <w:ilvl w:val="2"/>
        <w:numId w:val="10"/>
      </w:numPr>
      <w:spacing w:after="0" w:line="240" w:lineRule="auto"/>
      <w:ind w:left="1134" w:hanging="567"/>
      <w:outlineLvl w:val="2"/>
    </w:pPr>
    <w:rPr>
      <w:rFonts w:eastAsiaTheme="majorEastAsia" w:cstheme="majorBidi"/>
      <w:sz w:val="26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46A91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46A91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46A9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46A91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46A91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46A91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16EFE"/>
    <w:rPr>
      <w:rFonts w:asciiTheme="majorHAnsi" w:eastAsiaTheme="majorEastAsia" w:hAnsiTheme="majorHAnsi" w:cstheme="majorBidi"/>
      <w:b/>
      <w:color w:val="000000" w:themeColor="text1"/>
      <w:sz w:val="36"/>
      <w:szCs w:val="32"/>
      <w:u w:val="single"/>
    </w:rPr>
  </w:style>
  <w:style w:type="paragraph" w:styleId="Listaszerbekezds">
    <w:name w:val="List Paragraph"/>
    <w:basedOn w:val="Norml"/>
    <w:uiPriority w:val="34"/>
    <w:qFormat/>
    <w:rsid w:val="00D93BC9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1B6FAC"/>
    <w:rPr>
      <w:rFonts w:ascii="Courier New" w:eastAsiaTheme="majorEastAsia" w:hAnsi="Courier New" w:cstheme="majorBidi"/>
      <w:color w:val="000000" w:themeColor="text1"/>
      <w:sz w:val="26"/>
      <w:szCs w:val="24"/>
    </w:rPr>
  </w:style>
  <w:style w:type="character" w:styleId="Hiperhivatkozs">
    <w:name w:val="Hyperlink"/>
    <w:basedOn w:val="Bekezdsalapbettpusa"/>
    <w:uiPriority w:val="99"/>
    <w:unhideWhenUsed/>
    <w:rsid w:val="00F273FC"/>
    <w:rPr>
      <w:color w:val="0000FF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B3254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B3254"/>
    <w:pPr>
      <w:spacing w:after="100"/>
    </w:pPr>
  </w:style>
  <w:style w:type="table" w:styleId="Rcsostblzat">
    <w:name w:val="Table Grid"/>
    <w:basedOn w:val="Normltblzat"/>
    <w:uiPriority w:val="39"/>
    <w:rsid w:val="008C2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-normal">
    <w:name w:val="LO-normal"/>
    <w:qFormat/>
    <w:rsid w:val="00ED4803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character" w:customStyle="1" w:styleId="Cmsor2Char">
    <w:name w:val="Címsor 2 Char"/>
    <w:basedOn w:val="Bekezdsalapbettpusa"/>
    <w:link w:val="Cmsor2"/>
    <w:uiPriority w:val="9"/>
    <w:rsid w:val="00F16EF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NormlWeb">
    <w:name w:val="Normal (Web)"/>
    <w:basedOn w:val="Norml"/>
    <w:uiPriority w:val="99"/>
    <w:unhideWhenUsed/>
    <w:rsid w:val="002A2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75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75A1F"/>
    <w:rPr>
      <w:rFonts w:ascii="Segoe UI" w:hAnsi="Segoe UI" w:cs="Segoe UI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475A1F"/>
    <w:pPr>
      <w:spacing w:after="100"/>
      <w:ind w:left="220"/>
    </w:pPr>
  </w:style>
  <w:style w:type="paragraph" w:styleId="lfej">
    <w:name w:val="header"/>
    <w:basedOn w:val="Norml"/>
    <w:link w:val="lfejChar"/>
    <w:uiPriority w:val="99"/>
    <w:unhideWhenUsed/>
    <w:rsid w:val="00546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46A91"/>
  </w:style>
  <w:style w:type="paragraph" w:styleId="llb">
    <w:name w:val="footer"/>
    <w:basedOn w:val="Norml"/>
    <w:link w:val="llbChar"/>
    <w:uiPriority w:val="99"/>
    <w:unhideWhenUsed/>
    <w:rsid w:val="00546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46A91"/>
  </w:style>
  <w:style w:type="character" w:customStyle="1" w:styleId="Cmsor4Char">
    <w:name w:val="Címsor 4 Char"/>
    <w:basedOn w:val="Bekezdsalapbettpusa"/>
    <w:link w:val="Cmsor4"/>
    <w:uiPriority w:val="9"/>
    <w:rsid w:val="00546A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46A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46A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46A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46A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46A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B9015D"/>
    <w:pPr>
      <w:spacing w:after="100"/>
      <w:ind w:left="440"/>
    </w:pPr>
  </w:style>
  <w:style w:type="paragraph" w:styleId="Vltozat">
    <w:name w:val="Revision"/>
    <w:hidden/>
    <w:uiPriority w:val="99"/>
    <w:semiHidden/>
    <w:rsid w:val="00602E24"/>
    <w:pPr>
      <w:spacing w:after="0" w:line="240" w:lineRule="auto"/>
    </w:pPr>
  </w:style>
  <w:style w:type="paragraph" w:styleId="Cm">
    <w:name w:val="Title"/>
    <w:basedOn w:val="Norml"/>
    <w:next w:val="Norml"/>
    <w:link w:val="CmChar"/>
    <w:uiPriority w:val="10"/>
    <w:qFormat/>
    <w:rsid w:val="001B6F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B6F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://home.component.hmt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35C92-6D44-45E2-AC72-3CD09CB39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32</Pages>
  <Words>3384</Words>
  <Characters>23352</Characters>
  <Application>Microsoft Office Word</Application>
  <DocSecurity>0</DocSecurity>
  <Lines>194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Céges</dc:creator>
  <cp:keywords/>
  <dc:description/>
  <cp:lastModifiedBy>Céges</cp:lastModifiedBy>
  <cp:revision>25</cp:revision>
  <dcterms:created xsi:type="dcterms:W3CDTF">2022-04-17T12:16:00Z</dcterms:created>
  <dcterms:modified xsi:type="dcterms:W3CDTF">2022-04-19T08:47:00Z</dcterms:modified>
</cp:coreProperties>
</file>